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1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591"/>
        <w:gridCol w:w="2126"/>
      </w:tblGrid>
      <w:tr w:rsidR="00450A20" w:rsidRPr="00B95134" w:rsidTr="00862E28">
        <w:trPr>
          <w:cantSplit/>
        </w:trPr>
        <w:tc>
          <w:tcPr>
            <w:tcW w:w="8717" w:type="dxa"/>
            <w:gridSpan w:val="2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  <w:bookmarkStart w:id="0" w:name="_GoBack"/>
            <w:bookmarkStart w:id="1" w:name="_Toc309388492"/>
            <w:bookmarkEnd w:id="0"/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  <w:r w:rsidRPr="005C100A">
              <w:rPr>
                <w:rFonts w:ascii="Arial" w:hAnsi="Arial" w:cs="Arial"/>
                <w:sz w:val="22"/>
                <w:lang w:val="pl-PL"/>
              </w:rPr>
              <w:t>Magyar Posta Zrt.</w:t>
            </w:r>
          </w:p>
        </w:tc>
      </w:tr>
      <w:tr w:rsidR="00450A20" w:rsidRPr="00B95134" w:rsidTr="00862E28">
        <w:trPr>
          <w:cantSplit/>
        </w:trPr>
        <w:tc>
          <w:tcPr>
            <w:tcW w:w="8717" w:type="dxa"/>
            <w:gridSpan w:val="2"/>
          </w:tcPr>
          <w:p w:rsidR="00450A20" w:rsidRPr="005C100A" w:rsidRDefault="00450A20" w:rsidP="00711FDF">
            <w:pPr>
              <w:rPr>
                <w:rFonts w:ascii="Arial" w:hAnsi="Arial" w:cs="Arial"/>
                <w:sz w:val="22"/>
                <w:lang w:val="pl-PL"/>
              </w:rPr>
            </w:pPr>
            <w:commentRangeStart w:id="2"/>
            <w:r w:rsidRPr="005C100A">
              <w:rPr>
                <w:rFonts w:ascii="Arial" w:hAnsi="Arial" w:cs="Arial"/>
                <w:sz w:val="22"/>
                <w:lang w:val="pl-PL"/>
              </w:rPr>
              <w:t xml:space="preserve">Kiemelt Ügyfelek Értékesítési Igazgatóság / Üzleti Értékesítési Igazgatóság </w:t>
            </w:r>
            <w:commentRangeEnd w:id="2"/>
            <w:r w:rsidRPr="005C100A">
              <w:rPr>
                <w:rStyle w:val="CommentReference"/>
                <w:sz w:val="14"/>
              </w:rPr>
              <w:commentReference w:id="2"/>
            </w:r>
          </w:p>
        </w:tc>
      </w:tr>
      <w:tr w:rsidR="00450A20" w:rsidRPr="00B95134" w:rsidTr="00862E28">
        <w:trPr>
          <w:gridAfter w:val="1"/>
          <w:wAfter w:w="2126" w:type="dxa"/>
          <w:cantSplit/>
        </w:trPr>
        <w:tc>
          <w:tcPr>
            <w:tcW w:w="6591" w:type="dxa"/>
          </w:tcPr>
          <w:p w:rsidR="00450A20" w:rsidRPr="005C100A" w:rsidRDefault="00450A20" w:rsidP="00711FDF">
            <w:pPr>
              <w:rPr>
                <w:rFonts w:ascii="Arial" w:hAnsi="Arial" w:cs="Arial"/>
                <w:sz w:val="22"/>
                <w:lang w:val="pl-PL"/>
              </w:rPr>
            </w:pPr>
            <w:r w:rsidRPr="005C100A">
              <w:rPr>
                <w:rFonts w:ascii="Arial" w:hAnsi="Arial" w:cs="Arial"/>
                <w:sz w:val="22"/>
                <w:lang w:val="pl-PL"/>
              </w:rPr>
              <w:t>Kiemelt Ügyfelek Értékesítési Osztály /</w:t>
            </w:r>
          </w:p>
          <w:p w:rsidR="00450A20" w:rsidRPr="005C100A" w:rsidRDefault="00450A20" w:rsidP="00711FDF">
            <w:pPr>
              <w:rPr>
                <w:rFonts w:ascii="Arial" w:hAnsi="Arial" w:cs="Arial"/>
                <w:sz w:val="22"/>
                <w:lang w:val="pl-PL"/>
              </w:rPr>
            </w:pPr>
            <w:r w:rsidRPr="005C100A">
              <w:rPr>
                <w:rFonts w:ascii="Arial" w:hAnsi="Arial" w:cs="Arial"/>
                <w:sz w:val="22"/>
                <w:lang w:val="pl-PL"/>
              </w:rPr>
              <w:t xml:space="preserve">Stratégiai és Nemzetközi Értékesítési Osztály / </w:t>
            </w:r>
          </w:p>
          <w:p w:rsidR="00450A20" w:rsidRPr="005C100A" w:rsidRDefault="00450A20" w:rsidP="00711FDF">
            <w:pPr>
              <w:rPr>
                <w:rFonts w:ascii="Arial" w:hAnsi="Arial" w:cs="Arial"/>
                <w:sz w:val="22"/>
                <w:lang w:val="pl-PL"/>
              </w:rPr>
            </w:pPr>
            <w:r w:rsidRPr="005C100A">
              <w:rPr>
                <w:rFonts w:ascii="Arial" w:hAnsi="Arial" w:cs="Arial"/>
                <w:sz w:val="22"/>
                <w:lang w:val="pl-PL"/>
              </w:rPr>
              <w:t>KKV Értékesítési Osztály /</w:t>
            </w:r>
          </w:p>
          <w:p w:rsidR="00450A20" w:rsidRDefault="00450A20" w:rsidP="00711FDF">
            <w:pPr>
              <w:rPr>
                <w:rFonts w:ascii="Arial" w:hAnsi="Arial" w:cs="Arial"/>
                <w:sz w:val="22"/>
                <w:lang w:val="pl-PL"/>
              </w:rPr>
            </w:pPr>
          </w:p>
          <w:p w:rsidR="00450A20" w:rsidRPr="005C100A" w:rsidRDefault="00450A20" w:rsidP="00711FDF">
            <w:pPr>
              <w:rPr>
                <w:rFonts w:ascii="Arial" w:hAnsi="Arial" w:cs="Arial"/>
                <w:sz w:val="22"/>
                <w:lang w:val="pl-PL"/>
              </w:rPr>
            </w:pPr>
          </w:p>
          <w:p w:rsidR="00450A20" w:rsidRPr="005C100A" w:rsidRDefault="00450A20" w:rsidP="009E5D9C">
            <w:pPr>
              <w:rPr>
                <w:rFonts w:ascii="Arial" w:hAnsi="Arial" w:cs="Arial"/>
                <w:sz w:val="22"/>
                <w:lang w:val="pl-PL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8717" w:type="dxa"/>
            <w:gridSpan w:val="2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  <w:commentRangeStart w:id="3"/>
            <w:r w:rsidRPr="005C100A">
              <w:rPr>
                <w:rFonts w:ascii="Arial" w:hAnsi="Arial" w:cs="Arial"/>
                <w:sz w:val="22"/>
                <w:lang w:val="pl-PL"/>
              </w:rPr>
              <w:t>Árajánlat sorszáma:</w:t>
            </w:r>
            <w:commentRangeEnd w:id="3"/>
            <w:r w:rsidRPr="005C100A">
              <w:rPr>
                <w:rStyle w:val="CommentReference"/>
                <w:sz w:val="14"/>
              </w:rPr>
              <w:commentReference w:id="3"/>
            </w:r>
          </w:p>
        </w:tc>
      </w:tr>
    </w:tbl>
    <w:p w:rsidR="00450A20" w:rsidRPr="005C100A" w:rsidRDefault="00450A20" w:rsidP="00F92633">
      <w:pPr>
        <w:jc w:val="center"/>
        <w:rPr>
          <w:rFonts w:ascii="Arial" w:hAnsi="Arial" w:cs="Arial"/>
          <w:sz w:val="28"/>
          <w:szCs w:val="32"/>
          <w:lang w:val="pl-PL"/>
        </w:rPr>
      </w:pPr>
    </w:p>
    <w:p w:rsidR="00450A20" w:rsidRPr="005C100A" w:rsidRDefault="00450A20" w:rsidP="00F92633">
      <w:pPr>
        <w:jc w:val="center"/>
        <w:rPr>
          <w:rFonts w:ascii="Arial" w:hAnsi="Arial" w:cs="Arial"/>
          <w:sz w:val="28"/>
          <w:szCs w:val="32"/>
          <w:lang w:val="pl-PL"/>
        </w:rPr>
      </w:pPr>
      <w:r w:rsidRPr="005C100A">
        <w:rPr>
          <w:rFonts w:ascii="Arial" w:hAnsi="Arial" w:cs="Arial"/>
          <w:sz w:val="28"/>
          <w:szCs w:val="32"/>
          <w:lang w:val="pl-PL"/>
        </w:rPr>
        <w:t xml:space="preserve">A Magyar Posta Zrt. </w:t>
      </w:r>
    </w:p>
    <w:p w:rsidR="00450A20" w:rsidRPr="005C100A" w:rsidRDefault="00450A20" w:rsidP="00F92633">
      <w:pPr>
        <w:jc w:val="center"/>
        <w:rPr>
          <w:rFonts w:ascii="Arial" w:hAnsi="Arial" w:cs="Arial"/>
          <w:sz w:val="28"/>
          <w:szCs w:val="32"/>
          <w:lang w:val="pl-PL"/>
        </w:rPr>
      </w:pPr>
      <w:r w:rsidRPr="005C100A">
        <w:rPr>
          <w:rFonts w:ascii="Arial" w:hAnsi="Arial" w:cs="Arial"/>
          <w:sz w:val="28"/>
          <w:szCs w:val="32"/>
          <w:lang w:val="pl-PL"/>
        </w:rPr>
        <w:t>tájékoztató ajánlata</w:t>
      </w:r>
    </w:p>
    <w:p w:rsidR="00450A20" w:rsidRPr="005C100A" w:rsidRDefault="00450A20" w:rsidP="00F92633">
      <w:pPr>
        <w:jc w:val="center"/>
        <w:rPr>
          <w:rFonts w:ascii="Arial" w:hAnsi="Arial" w:cs="Arial"/>
          <w:sz w:val="28"/>
          <w:szCs w:val="32"/>
          <w:lang w:val="pl-PL"/>
        </w:rPr>
      </w:pPr>
    </w:p>
    <w:p w:rsidR="00450A20" w:rsidRPr="005C100A" w:rsidRDefault="00450A20" w:rsidP="00F92633">
      <w:pPr>
        <w:pStyle w:val="Title"/>
        <w:rPr>
          <w:rFonts w:ascii="Arial" w:hAnsi="Arial" w:cs="Arial"/>
          <w:sz w:val="28"/>
          <w:lang w:val="pl-PL"/>
        </w:rPr>
      </w:pPr>
      <w:r w:rsidRPr="005C100A">
        <w:rPr>
          <w:rFonts w:ascii="Arial" w:hAnsi="Arial" w:cs="Arial"/>
          <w:sz w:val="28"/>
          <w:lang w:val="pl-PL"/>
        </w:rPr>
        <w:t xml:space="preserve">A </w:t>
      </w:r>
      <w:r w:rsidRPr="005C100A">
        <w:rPr>
          <w:rFonts w:ascii="Arial" w:hAnsi="Arial" w:cs="Arial"/>
          <w:color w:val="FF0000"/>
          <w:sz w:val="28"/>
          <w:lang w:val="pl-PL"/>
        </w:rPr>
        <w:t>&lt;</w:t>
      </w:r>
      <w:commentRangeStart w:id="4"/>
      <w:r w:rsidRPr="005C100A">
        <w:rPr>
          <w:rFonts w:ascii="Arial" w:hAnsi="Arial" w:cs="Arial"/>
          <w:color w:val="FF0000"/>
          <w:sz w:val="28"/>
          <w:lang w:val="pl-PL"/>
        </w:rPr>
        <w:t>Cégnév</w:t>
      </w:r>
      <w:commentRangeEnd w:id="4"/>
      <w:r w:rsidRPr="005C100A">
        <w:rPr>
          <w:rStyle w:val="CommentReference"/>
          <w:rFonts w:ascii="Calibri" w:hAnsi="Calibri"/>
          <w:b w:val="0"/>
          <w:bCs w:val="0"/>
          <w:kern w:val="0"/>
          <w:sz w:val="14"/>
        </w:rPr>
        <w:commentReference w:id="4"/>
      </w:r>
      <w:r w:rsidRPr="005C100A">
        <w:rPr>
          <w:rFonts w:ascii="Arial" w:hAnsi="Arial" w:cs="Arial"/>
          <w:color w:val="FF0000"/>
          <w:sz w:val="28"/>
          <w:lang w:val="pl-PL"/>
        </w:rPr>
        <w:t>&gt;</w:t>
      </w:r>
      <w:r w:rsidRPr="005C100A">
        <w:rPr>
          <w:rFonts w:ascii="Arial" w:hAnsi="Arial" w:cs="Arial"/>
          <w:sz w:val="28"/>
          <w:lang w:val="pl-PL"/>
        </w:rPr>
        <w:t xml:space="preserve"> részére</w:t>
      </w:r>
    </w:p>
    <w:p w:rsidR="00450A20" w:rsidRPr="005C100A" w:rsidRDefault="00450A20" w:rsidP="00F92633">
      <w:pPr>
        <w:rPr>
          <w:sz w:val="22"/>
          <w:lang w:val="pl-PL"/>
        </w:rPr>
      </w:pPr>
    </w:p>
    <w:p w:rsidR="00450A20" w:rsidRPr="005C100A" w:rsidRDefault="00450A20" w:rsidP="00F92633">
      <w:pPr>
        <w:rPr>
          <w:sz w:val="22"/>
          <w:lang w:val="pl-PL"/>
        </w:rPr>
      </w:pPr>
    </w:p>
    <w:p w:rsidR="00450A20" w:rsidRPr="005C100A" w:rsidRDefault="00450A20" w:rsidP="00F92633">
      <w:pPr>
        <w:rPr>
          <w:rFonts w:ascii="Arial" w:hAnsi="Arial" w:cs="Arial"/>
          <w:color w:val="000000"/>
          <w:sz w:val="22"/>
          <w:lang w:val="pl-PL"/>
        </w:rPr>
      </w:pPr>
    </w:p>
    <w:p w:rsidR="00450A20" w:rsidRPr="005C100A" w:rsidRDefault="00450A20" w:rsidP="00F92633">
      <w:pPr>
        <w:jc w:val="center"/>
        <w:rPr>
          <w:rFonts w:ascii="Arial" w:hAnsi="Arial" w:cs="Arial"/>
          <w:color w:val="000000"/>
          <w:sz w:val="22"/>
          <w:lang w:val="pl-PL"/>
        </w:rPr>
      </w:pPr>
      <w:r w:rsidRPr="00976617">
        <w:rPr>
          <w:rFonts w:ascii="Arial" w:hAnsi="Arial" w:cs="Arial"/>
          <w:noProof/>
          <w:color w:val="000000"/>
          <w:sz w:val="22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7" o:spid="_x0000_i1029" type="#_x0000_t75" style="width:373.5pt;height:261.75pt;visibility:visible">
            <v:imagedata r:id="rId8" o:title="" cropbottom="6351f"/>
          </v:shape>
        </w:pict>
      </w:r>
    </w:p>
    <w:p w:rsidR="00450A20" w:rsidRPr="005C100A" w:rsidRDefault="00450A20" w:rsidP="00F92633">
      <w:pPr>
        <w:jc w:val="center"/>
        <w:rPr>
          <w:rFonts w:ascii="Arial" w:hAnsi="Arial" w:cs="Arial"/>
          <w:color w:val="000000"/>
          <w:sz w:val="22"/>
          <w:lang w:val="pl-PL"/>
        </w:rPr>
      </w:pPr>
    </w:p>
    <w:p w:rsidR="00450A20" w:rsidRPr="005C100A" w:rsidRDefault="00450A20" w:rsidP="00F92633">
      <w:pPr>
        <w:rPr>
          <w:rFonts w:ascii="Arial" w:hAnsi="Arial" w:cs="Arial"/>
          <w:sz w:val="22"/>
          <w:lang w:val="pl-PL"/>
        </w:rPr>
      </w:pPr>
    </w:p>
    <w:p w:rsidR="00450A20" w:rsidRPr="005C100A" w:rsidRDefault="00450A20" w:rsidP="00F92633">
      <w:pPr>
        <w:rPr>
          <w:rFonts w:ascii="Arial" w:hAnsi="Arial" w:cs="Arial"/>
          <w:sz w:val="22"/>
          <w:lang w:val="pl-PL"/>
        </w:rPr>
        <w:sectPr w:rsidR="00450A20" w:rsidRPr="005C100A" w:rsidSect="00667A8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90" w:right="720" w:bottom="720" w:left="720" w:header="567" w:footer="567" w:gutter="0"/>
          <w:cols w:space="708"/>
          <w:titlePg/>
          <w:docGrid w:linePitch="360"/>
        </w:sectPr>
      </w:pPr>
    </w:p>
    <w:tbl>
      <w:tblPr>
        <w:tblW w:w="871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457"/>
        <w:gridCol w:w="3260"/>
      </w:tblGrid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  <w:commentRangeStart w:id="7"/>
            <w:r w:rsidRPr="005C100A">
              <w:rPr>
                <w:rFonts w:ascii="Arial" w:hAnsi="Arial" w:cs="Arial"/>
                <w:sz w:val="22"/>
                <w:lang w:val="pl-PL"/>
              </w:rPr>
              <w:t xml:space="preserve">Cég kapcsolattartójának neve: </w:t>
            </w:r>
            <w:commentRangeEnd w:id="7"/>
            <w:r w:rsidRPr="005C100A">
              <w:rPr>
                <w:rStyle w:val="CommentReference"/>
                <w:sz w:val="14"/>
              </w:rPr>
              <w:commentReference w:id="7"/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  <w:lang w:val="pl-PL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8"/>
            <w:r w:rsidRPr="005C100A">
              <w:rPr>
                <w:rFonts w:ascii="Arial" w:hAnsi="Arial" w:cs="Arial"/>
                <w:sz w:val="22"/>
              </w:rPr>
              <w:t>Cég címe:</w:t>
            </w:r>
            <w:r w:rsidRPr="005C100A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commentRangeEnd w:id="8"/>
            <w:r w:rsidRPr="005C100A">
              <w:rPr>
                <w:rStyle w:val="CommentReference"/>
                <w:sz w:val="14"/>
              </w:rPr>
              <w:commentReference w:id="8"/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9"/>
            <w:r w:rsidRPr="005C100A">
              <w:rPr>
                <w:rFonts w:ascii="Arial" w:hAnsi="Arial" w:cs="Arial"/>
                <w:sz w:val="22"/>
              </w:rPr>
              <w:t xml:space="preserve">Tel.: </w:t>
            </w:r>
            <w:commentRangeEnd w:id="9"/>
            <w:r w:rsidRPr="005C100A">
              <w:rPr>
                <w:rStyle w:val="CommentReference"/>
                <w:sz w:val="14"/>
              </w:rPr>
              <w:commentReference w:id="9"/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10"/>
            <w:r w:rsidRPr="005C100A">
              <w:rPr>
                <w:rFonts w:ascii="Arial" w:hAnsi="Arial" w:cs="Arial"/>
                <w:sz w:val="22"/>
              </w:rPr>
              <w:t xml:space="preserve">E-mail: </w:t>
            </w:r>
            <w:commentRangeEnd w:id="10"/>
            <w:r w:rsidRPr="005C100A">
              <w:rPr>
                <w:rStyle w:val="CommentReference"/>
                <w:sz w:val="14"/>
              </w:rPr>
              <w:commentReference w:id="10"/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  <w:r w:rsidRPr="005C100A">
              <w:rPr>
                <w:rFonts w:ascii="Arial" w:hAnsi="Arial" w:cs="Arial"/>
                <w:sz w:val="22"/>
                <w:lang w:val="pl-PL"/>
              </w:rPr>
              <w:t>Aktuális dátum:</w:t>
            </w:r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  <w:lang w:val="pl-PL"/>
              </w:rPr>
            </w:pP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  <w:lang w:val="pl-PL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11"/>
            <w:r w:rsidRPr="005C100A">
              <w:rPr>
                <w:rFonts w:ascii="Arial" w:hAnsi="Arial" w:cs="Arial"/>
                <w:sz w:val="22"/>
              </w:rPr>
              <w:t>Postai kapcsolattartó neve:</w:t>
            </w:r>
            <w:commentRangeEnd w:id="11"/>
            <w:r w:rsidRPr="005C100A">
              <w:rPr>
                <w:rStyle w:val="CommentReference"/>
                <w:sz w:val="14"/>
              </w:rPr>
              <w:commentReference w:id="11"/>
            </w:r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</w:p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12"/>
            <w:r w:rsidRPr="005C100A">
              <w:rPr>
                <w:rFonts w:ascii="Arial" w:hAnsi="Arial" w:cs="Arial"/>
                <w:sz w:val="22"/>
              </w:rPr>
              <w:t>Cím:</w:t>
            </w:r>
            <w:commentRangeEnd w:id="12"/>
            <w:r w:rsidRPr="005C100A">
              <w:rPr>
                <w:rStyle w:val="CommentReference"/>
                <w:sz w:val="14"/>
              </w:rPr>
              <w:commentReference w:id="12"/>
            </w:r>
            <w:r w:rsidRPr="005C100A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13"/>
            <w:r w:rsidRPr="005C100A">
              <w:rPr>
                <w:rFonts w:ascii="Arial" w:hAnsi="Arial" w:cs="Arial"/>
                <w:sz w:val="22"/>
              </w:rPr>
              <w:t xml:space="preserve">Tel.: </w:t>
            </w:r>
            <w:commentRangeEnd w:id="13"/>
            <w:r w:rsidRPr="005C100A">
              <w:rPr>
                <w:rStyle w:val="CommentReference"/>
                <w:sz w:val="14"/>
              </w:rPr>
              <w:commentReference w:id="13"/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  <w:commentRangeStart w:id="14"/>
            <w:r w:rsidRPr="005C100A">
              <w:rPr>
                <w:rFonts w:ascii="Arial" w:hAnsi="Arial" w:cs="Arial"/>
                <w:sz w:val="22"/>
              </w:rPr>
              <w:t xml:space="preserve">E-mail: </w:t>
            </w:r>
            <w:commentRangeEnd w:id="14"/>
            <w:r w:rsidRPr="005C100A">
              <w:rPr>
                <w:rStyle w:val="CommentReference"/>
                <w:sz w:val="14"/>
              </w:rPr>
              <w:commentReference w:id="14"/>
            </w: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260" w:type="dxa"/>
          </w:tcPr>
          <w:p w:rsidR="00450A20" w:rsidRPr="005C100A" w:rsidRDefault="00450A20" w:rsidP="00862E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</w:tbl>
    <w:p w:rsidR="00450A20" w:rsidRPr="005C100A" w:rsidRDefault="00450A20" w:rsidP="00F92633">
      <w:pPr>
        <w:rPr>
          <w:rFonts w:ascii="Arial" w:hAnsi="Arial" w:cs="Arial"/>
          <w:sz w:val="22"/>
        </w:rPr>
      </w:pPr>
    </w:p>
    <w:commentRangeStart w:id="15"/>
    <w:p w:rsidR="00450A20" w:rsidRPr="005C100A" w:rsidRDefault="00450A20" w:rsidP="00F92633">
      <w:pPr>
        <w:rPr>
          <w:rFonts w:ascii="Arial" w:hAnsi="Arial" w:cs="Arial"/>
          <w:sz w:val="22"/>
        </w:rPr>
        <w:sectPr w:rsidR="00450A20" w:rsidRPr="005C100A" w:rsidSect="00945356">
          <w:type w:val="continuous"/>
          <w:pgSz w:w="11906" w:h="16838"/>
          <w:pgMar w:top="90" w:right="720" w:bottom="720" w:left="720" w:header="708" w:footer="708" w:gutter="0"/>
          <w:cols w:num="2" w:space="708"/>
          <w:titlePg/>
          <w:docGrid w:linePitch="360"/>
        </w:sectPr>
      </w:pPr>
      <w:r w:rsidRPr="005C100A">
        <w:rPr>
          <w:rFonts w:ascii="Arial" w:hAnsi="Arial" w:cs="Arial"/>
          <w:color w:val="FF0000"/>
          <w:sz w:val="22"/>
        </w:rPr>
        <w:fldChar w:fldCharType="begin"/>
      </w:r>
      <w:r w:rsidRPr="005C100A">
        <w:rPr>
          <w:rFonts w:ascii="Arial" w:hAnsi="Arial" w:cs="Arial"/>
          <w:color w:val="FF0000"/>
          <w:sz w:val="22"/>
        </w:rPr>
        <w:instrText xml:space="preserve"> TIME  \@ "yyyy-MM-dd" </w:instrText>
      </w:r>
      <w:r w:rsidRPr="005C100A">
        <w:rPr>
          <w:rFonts w:ascii="Arial" w:hAnsi="Arial" w:cs="Arial"/>
          <w:color w:val="FF0000"/>
          <w:sz w:val="22"/>
        </w:rPr>
        <w:fldChar w:fldCharType="separate"/>
      </w:r>
      <w:ins w:id="16" w:author="Posta" w:date="2016-04-27T13:10:00Z">
        <w:r>
          <w:rPr>
            <w:rFonts w:ascii="Arial" w:hAnsi="Arial" w:cs="Arial"/>
            <w:noProof/>
            <w:color w:val="FF0000"/>
            <w:sz w:val="22"/>
          </w:rPr>
          <w:t>2016-04-27</w:t>
        </w:r>
      </w:ins>
      <w:del w:id="17" w:author="Posta" w:date="2016-04-27T13:10:00Z">
        <w:r w:rsidDel="00C80D13">
          <w:rPr>
            <w:rFonts w:ascii="Arial" w:hAnsi="Arial" w:cs="Arial"/>
            <w:noProof/>
            <w:color w:val="FF0000"/>
            <w:sz w:val="22"/>
          </w:rPr>
          <w:delText>2016-01-05</w:delText>
        </w:r>
      </w:del>
      <w:r w:rsidRPr="005C100A">
        <w:rPr>
          <w:rFonts w:ascii="Arial" w:hAnsi="Arial" w:cs="Arial"/>
          <w:color w:val="FF0000"/>
          <w:sz w:val="22"/>
        </w:rPr>
        <w:fldChar w:fldCharType="end"/>
      </w:r>
      <w:commentRangeEnd w:id="15"/>
      <w:r w:rsidRPr="005C100A">
        <w:rPr>
          <w:rStyle w:val="CommentReference"/>
          <w:sz w:val="14"/>
        </w:rPr>
        <w:commentReference w:id="15"/>
      </w:r>
    </w:p>
    <w:tbl>
      <w:tblPr>
        <w:tblW w:w="871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457"/>
        <w:gridCol w:w="3260"/>
      </w:tblGrid>
      <w:tr w:rsidR="00450A20" w:rsidRPr="00B95134" w:rsidTr="00862E28">
        <w:trPr>
          <w:cantSplit/>
        </w:trPr>
        <w:tc>
          <w:tcPr>
            <w:tcW w:w="5457" w:type="dxa"/>
          </w:tcPr>
          <w:p w:rsidR="00450A20" w:rsidRPr="005C100A" w:rsidRDefault="00450A20" w:rsidP="00862E2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260" w:type="dxa"/>
          </w:tcPr>
          <w:p w:rsidR="00450A20" w:rsidRPr="005C100A" w:rsidRDefault="00450A20" w:rsidP="00862E28">
            <w:pPr>
              <w:ind w:left="72"/>
              <w:rPr>
                <w:rFonts w:ascii="Arial" w:hAnsi="Arial" w:cs="Arial"/>
                <w:color w:val="FF0000"/>
                <w:sz w:val="22"/>
              </w:rPr>
            </w:pPr>
          </w:p>
        </w:tc>
      </w:tr>
    </w:tbl>
    <w:p w:rsidR="00450A20" w:rsidRPr="005C100A" w:rsidRDefault="00450A20" w:rsidP="00F92633">
      <w:pPr>
        <w:pStyle w:val="NormalWeb"/>
        <w:spacing w:before="0" w:beforeAutospacing="0"/>
        <w:jc w:val="both"/>
        <w:rPr>
          <w:rFonts w:ascii="Arial" w:hAnsi="Arial" w:cs="Arial"/>
          <w:b/>
          <w:sz w:val="24"/>
          <w:szCs w:val="28"/>
          <w:u w:val="single"/>
        </w:rPr>
      </w:pPr>
    </w:p>
    <w:p w:rsidR="00450A20" w:rsidRPr="005C100A" w:rsidRDefault="00450A20" w:rsidP="00F92633">
      <w:pPr>
        <w:pStyle w:val="NormalWeb"/>
        <w:spacing w:before="0" w:beforeAutospacing="0"/>
        <w:jc w:val="both"/>
        <w:rPr>
          <w:rFonts w:ascii="Arial" w:hAnsi="Arial" w:cs="Arial"/>
          <w:b/>
          <w:sz w:val="24"/>
          <w:szCs w:val="28"/>
          <w:u w:val="single"/>
        </w:rPr>
      </w:pPr>
    </w:p>
    <w:p w:rsidR="00450A20" w:rsidRPr="005C100A" w:rsidRDefault="00450A20" w:rsidP="00F92633">
      <w:pPr>
        <w:pStyle w:val="NormalWeb"/>
        <w:spacing w:before="0" w:beforeAutospacing="0"/>
        <w:jc w:val="both"/>
        <w:rPr>
          <w:rFonts w:ascii="Arial" w:hAnsi="Arial" w:cs="Arial"/>
          <w:b/>
          <w:color w:val="000000"/>
          <w:sz w:val="22"/>
          <w:szCs w:val="24"/>
          <w:lang w:val="hu-HU"/>
        </w:rPr>
      </w:pPr>
      <w:r w:rsidRPr="005C100A">
        <w:rPr>
          <w:rFonts w:ascii="Arial" w:hAnsi="Arial" w:cs="Arial"/>
          <w:b/>
          <w:color w:val="000000"/>
          <w:sz w:val="22"/>
          <w:szCs w:val="24"/>
          <w:lang w:val="hu-HU"/>
        </w:rPr>
        <w:t xml:space="preserve">Tisztelt </w:t>
      </w:r>
      <w:r w:rsidRPr="005C100A">
        <w:rPr>
          <w:rFonts w:ascii="Arial" w:hAnsi="Arial" w:cs="Arial"/>
          <w:color w:val="FF0000"/>
          <w:sz w:val="22"/>
          <w:szCs w:val="24"/>
          <w:lang w:val="hu-HU"/>
        </w:rPr>
        <w:t>&lt;</w:t>
      </w:r>
      <w:commentRangeStart w:id="18"/>
      <w:r w:rsidRPr="005C100A">
        <w:rPr>
          <w:rFonts w:ascii="Arial" w:hAnsi="Arial" w:cs="Arial"/>
          <w:color w:val="FF0000"/>
          <w:sz w:val="22"/>
          <w:szCs w:val="24"/>
          <w:lang w:val="hu-HU"/>
        </w:rPr>
        <w:t>Ügyfél/Kapcsolattartó neve</w:t>
      </w:r>
      <w:commentRangeEnd w:id="18"/>
      <w:r w:rsidRPr="005C100A">
        <w:rPr>
          <w:rStyle w:val="CommentReference"/>
          <w:rFonts w:ascii="Calibri" w:hAnsi="Calibri"/>
          <w:sz w:val="14"/>
          <w:lang w:val="hu-HU"/>
        </w:rPr>
        <w:commentReference w:id="18"/>
      </w:r>
      <w:r w:rsidRPr="005C100A">
        <w:rPr>
          <w:rFonts w:ascii="Arial" w:hAnsi="Arial" w:cs="Arial"/>
          <w:color w:val="FF0000"/>
          <w:sz w:val="22"/>
          <w:szCs w:val="24"/>
          <w:lang w:val="hu-HU"/>
        </w:rPr>
        <w:t>&gt;</w:t>
      </w:r>
      <w:r w:rsidRPr="005C100A">
        <w:rPr>
          <w:rFonts w:ascii="Arial" w:hAnsi="Arial" w:cs="Arial"/>
          <w:b/>
          <w:color w:val="000000"/>
          <w:sz w:val="22"/>
          <w:szCs w:val="24"/>
          <w:lang w:val="hu-HU"/>
        </w:rPr>
        <w:t>!</w:t>
      </w:r>
    </w:p>
    <w:p w:rsidR="00450A20" w:rsidRPr="005C100A" w:rsidRDefault="00450A20" w:rsidP="00F92633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4"/>
          <w:lang w:val="hu-HU"/>
        </w:rPr>
      </w:pPr>
    </w:p>
    <w:p w:rsidR="00450A20" w:rsidRPr="005C100A" w:rsidRDefault="00450A20" w:rsidP="00F92633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4"/>
          <w:lang w:val="hu-HU"/>
        </w:rPr>
      </w:pPr>
      <w:r w:rsidRPr="005C100A">
        <w:rPr>
          <w:rFonts w:ascii="Arial" w:hAnsi="Arial" w:cs="Arial"/>
          <w:color w:val="000000"/>
          <w:sz w:val="22"/>
          <w:szCs w:val="24"/>
          <w:lang w:val="hu-HU"/>
        </w:rPr>
        <w:t>A Magyar Posta Zrt. nevében köszönjük a megtisztelő bizalmat, hogy lehetőséget adtak számunkra üzleti ajánlat adásra.</w:t>
      </w:r>
    </w:p>
    <w:p w:rsidR="00450A20" w:rsidRDefault="00450A20" w:rsidP="00F92633">
      <w:pPr>
        <w:jc w:val="both"/>
        <w:rPr>
          <w:rFonts w:ascii="Arial" w:hAnsi="Arial" w:cs="Arial"/>
          <w:sz w:val="22"/>
        </w:rPr>
      </w:pPr>
      <w:r w:rsidRPr="005C100A">
        <w:rPr>
          <w:rFonts w:ascii="Arial" w:hAnsi="Arial" w:cs="Arial"/>
          <w:sz w:val="22"/>
        </w:rPr>
        <w:t xml:space="preserve">A Magyar Posta Zrt. évtizedek óta </w:t>
      </w:r>
      <w:r w:rsidRPr="005C100A">
        <w:rPr>
          <w:rFonts w:ascii="Arial" w:hAnsi="Arial" w:cs="Arial"/>
          <w:b/>
          <w:sz w:val="22"/>
        </w:rPr>
        <w:t>megbízható és stabil piaci szereplő</w:t>
      </w:r>
      <w:r w:rsidRPr="005C100A">
        <w:rPr>
          <w:rFonts w:ascii="Arial" w:hAnsi="Arial" w:cs="Arial"/>
          <w:sz w:val="22"/>
        </w:rPr>
        <w:t>, kínálatunkban mind a lakossági, mind az üzleti ügyfelek igényeinek megfelelő szolgáltatások megtalálhatók.</w:t>
      </w:r>
    </w:p>
    <w:p w:rsidR="00450A20" w:rsidRPr="005C100A" w:rsidRDefault="00450A20" w:rsidP="00F92633">
      <w:pPr>
        <w:jc w:val="both"/>
        <w:rPr>
          <w:rFonts w:ascii="Arial" w:hAnsi="Arial" w:cs="Arial"/>
          <w:sz w:val="22"/>
        </w:rPr>
      </w:pPr>
      <w:r w:rsidRPr="005C100A">
        <w:rPr>
          <w:rFonts w:ascii="Arial" w:hAnsi="Arial" w:cs="Arial"/>
          <w:sz w:val="22"/>
        </w:rPr>
        <w:t xml:space="preserve">A Magyar Posta Logisztika (továbbiakban: MPL) </w:t>
      </w:r>
      <w:r w:rsidRPr="005C100A">
        <w:rPr>
          <w:rFonts w:ascii="Arial" w:hAnsi="Arial" w:cs="Arial"/>
          <w:b/>
          <w:sz w:val="22"/>
        </w:rPr>
        <w:t xml:space="preserve">országos  rendszerének és szakértelmének köszönhetően a </w:t>
      </w:r>
      <w:r>
        <w:rPr>
          <w:rFonts w:ascii="Arial" w:hAnsi="Arial" w:cs="Arial"/>
          <w:b/>
          <w:sz w:val="22"/>
        </w:rPr>
        <w:t>belföldi</w:t>
      </w:r>
      <w:r w:rsidRPr="005C100A">
        <w:rPr>
          <w:rFonts w:ascii="Arial" w:hAnsi="Arial" w:cs="Arial"/>
          <w:b/>
          <w:sz w:val="22"/>
        </w:rPr>
        <w:t xml:space="preserve"> futár expressz és csomagpiac (CEP piac) </w:t>
      </w:r>
      <w:r>
        <w:rPr>
          <w:rFonts w:ascii="Arial" w:hAnsi="Arial" w:cs="Arial"/>
          <w:b/>
          <w:sz w:val="22"/>
        </w:rPr>
        <w:t xml:space="preserve">egyik </w:t>
      </w:r>
      <w:r w:rsidRPr="005C100A">
        <w:rPr>
          <w:rFonts w:ascii="Arial" w:hAnsi="Arial" w:cs="Arial"/>
          <w:b/>
          <w:sz w:val="22"/>
        </w:rPr>
        <w:t xml:space="preserve">legdinamikusabban fejlődő, </w:t>
      </w:r>
      <w:r>
        <w:rPr>
          <w:rFonts w:ascii="Arial" w:hAnsi="Arial" w:cs="Arial"/>
          <w:b/>
          <w:sz w:val="22"/>
        </w:rPr>
        <w:t>piacvezető</w:t>
      </w:r>
      <w:r w:rsidRPr="005C100A">
        <w:rPr>
          <w:rFonts w:ascii="Arial" w:hAnsi="Arial" w:cs="Arial"/>
          <w:b/>
          <w:sz w:val="22"/>
        </w:rPr>
        <w:t xml:space="preserve"> szolgáltatój</w:t>
      </w:r>
      <w:r>
        <w:rPr>
          <w:rFonts w:ascii="Arial" w:hAnsi="Arial" w:cs="Arial"/>
          <w:b/>
          <w:sz w:val="22"/>
        </w:rPr>
        <w:t>a</w:t>
      </w:r>
      <w:r w:rsidRPr="005C100A">
        <w:rPr>
          <w:rFonts w:ascii="Arial" w:hAnsi="Arial" w:cs="Arial"/>
          <w:b/>
          <w:sz w:val="22"/>
        </w:rPr>
        <w:t>.</w:t>
      </w:r>
      <w:r w:rsidRPr="005C100A">
        <w:rPr>
          <w:rFonts w:ascii="Arial" w:hAnsi="Arial" w:cs="Arial"/>
          <w:sz w:val="22"/>
        </w:rPr>
        <w:t xml:space="preserve"> Az MPL sikereinek titka az innováció, az ügyfélközpontúság és a megbízhatóság. </w:t>
      </w:r>
    </w:p>
    <w:p w:rsidR="00450A20" w:rsidRPr="005C100A" w:rsidRDefault="00450A20" w:rsidP="00F92633">
      <w:pPr>
        <w:jc w:val="both"/>
        <w:rPr>
          <w:rFonts w:ascii="Arial" w:hAnsi="Arial" w:cs="Arial"/>
          <w:sz w:val="22"/>
        </w:rPr>
      </w:pPr>
      <w:r w:rsidRPr="005C100A">
        <w:rPr>
          <w:rFonts w:ascii="Arial" w:hAnsi="Arial" w:cs="Arial"/>
          <w:sz w:val="22"/>
        </w:rPr>
        <w:t xml:space="preserve">Az MPL küldetése, hogy minden partnere számára megtalálja az </w:t>
      </w:r>
      <w:r w:rsidRPr="005C100A">
        <w:rPr>
          <w:rFonts w:ascii="Arial" w:hAnsi="Arial" w:cs="Arial"/>
          <w:b/>
          <w:sz w:val="22"/>
        </w:rPr>
        <w:t>ideális logisztikai megoldást, és kiváló ár/érték arányú szolgáltatásokat kínáljon</w:t>
      </w:r>
      <w:r w:rsidRPr="005C100A">
        <w:rPr>
          <w:rFonts w:ascii="Arial" w:hAnsi="Arial" w:cs="Arial"/>
          <w:sz w:val="22"/>
        </w:rPr>
        <w:t>, legyen szó kiscsomagos vagy raklapos, belföldi vagy nemzetközi szállításról vagy akár raktár-logisztikai megoldásokról.</w:t>
      </w:r>
    </w:p>
    <w:p w:rsidR="00450A20" w:rsidRPr="005C100A" w:rsidRDefault="00450A20" w:rsidP="00F92633">
      <w:pPr>
        <w:jc w:val="both"/>
        <w:rPr>
          <w:rFonts w:ascii="Arial" w:hAnsi="Arial" w:cs="Arial"/>
          <w:sz w:val="22"/>
        </w:rPr>
      </w:pPr>
    </w:p>
    <w:p w:rsidR="00450A20" w:rsidRPr="005C100A" w:rsidRDefault="00450A20" w:rsidP="00F92633">
      <w:pPr>
        <w:jc w:val="both"/>
        <w:rPr>
          <w:rFonts w:ascii="Arial" w:hAnsi="Arial" w:cs="Arial"/>
          <w:sz w:val="22"/>
        </w:rPr>
      </w:pPr>
      <w:r w:rsidRPr="005C100A">
        <w:rPr>
          <w:rFonts w:ascii="Arial" w:hAnsi="Arial" w:cs="Arial"/>
          <w:sz w:val="22"/>
        </w:rPr>
        <w:t>Bízunk abban, hogy ajánlatunk megfelel az elvárásaiknak, és teljes körű logisztikai szolgáltatásainkkal hozzájárulunk üzleti sikereikhez egy hosszú távú együttműködés keretein belül!</w:t>
      </w:r>
    </w:p>
    <w:p w:rsidR="00450A20" w:rsidRPr="005C100A" w:rsidRDefault="00450A20" w:rsidP="00F92633">
      <w:pPr>
        <w:jc w:val="both"/>
        <w:rPr>
          <w:rFonts w:ascii="Arial" w:hAnsi="Arial" w:cs="Arial"/>
          <w:sz w:val="22"/>
        </w:rPr>
      </w:pPr>
    </w:p>
    <w:p w:rsidR="00450A20" w:rsidRPr="005C100A" w:rsidRDefault="00450A20" w:rsidP="00F92633">
      <w:pPr>
        <w:jc w:val="both"/>
        <w:rPr>
          <w:rFonts w:ascii="Arial" w:hAnsi="Arial" w:cs="Arial"/>
          <w:b/>
          <w:sz w:val="22"/>
        </w:rPr>
      </w:pPr>
      <w:r w:rsidRPr="005C100A">
        <w:rPr>
          <w:rFonts w:ascii="Arial" w:hAnsi="Arial" w:cs="Arial"/>
          <w:b/>
          <w:sz w:val="22"/>
        </w:rPr>
        <w:t>A mellékelt ajánlatban az alábbi termékre vonatkozóan adunk bővebb tájékoztatást:</w:t>
      </w:r>
    </w:p>
    <w:p w:rsidR="00450A20" w:rsidRPr="005C100A" w:rsidRDefault="00450A20" w:rsidP="00F92633">
      <w:pPr>
        <w:jc w:val="center"/>
        <w:rPr>
          <w:rFonts w:ascii="Arial" w:hAnsi="Arial" w:cs="Arial"/>
          <w:color w:val="FF0000"/>
          <w:sz w:val="22"/>
        </w:rPr>
      </w:pPr>
    </w:p>
    <w:p w:rsidR="00450A20" w:rsidRPr="005C100A" w:rsidRDefault="00450A20" w:rsidP="00F92633">
      <w:pPr>
        <w:jc w:val="center"/>
        <w:rPr>
          <w:rFonts w:ascii="Arial" w:hAnsi="Arial" w:cs="Arial"/>
          <w:color w:val="FF0000"/>
          <w:sz w:val="22"/>
        </w:rPr>
      </w:pPr>
    </w:p>
    <w:p w:rsidR="00450A20" w:rsidRPr="005C100A" w:rsidRDefault="00450A20" w:rsidP="00F92633">
      <w:pPr>
        <w:rPr>
          <w:rFonts w:ascii="Arial" w:hAnsi="Arial" w:cs="Arial"/>
          <w:color w:val="000000"/>
          <w:sz w:val="22"/>
        </w:rPr>
      </w:pPr>
      <w:r w:rsidRPr="005C100A">
        <w:rPr>
          <w:rFonts w:ascii="Arial" w:hAnsi="Arial" w:cs="Arial"/>
          <w:color w:val="000000"/>
          <w:sz w:val="22"/>
        </w:rPr>
        <w:t>Tisztelettel:</w:t>
      </w:r>
    </w:p>
    <w:p w:rsidR="00450A20" w:rsidRPr="005C100A" w:rsidRDefault="00450A20" w:rsidP="00F92633">
      <w:pPr>
        <w:rPr>
          <w:rFonts w:ascii="Arial" w:hAnsi="Arial" w:cs="Arial"/>
          <w:color w:val="000000"/>
          <w:sz w:val="22"/>
        </w:rPr>
      </w:pPr>
    </w:p>
    <w:p w:rsidR="00450A20" w:rsidRPr="005C100A" w:rsidRDefault="00450A20" w:rsidP="00F92633">
      <w:pPr>
        <w:rPr>
          <w:rFonts w:ascii="Arial" w:hAnsi="Arial" w:cs="Arial"/>
          <w:color w:val="000000"/>
          <w:sz w:val="22"/>
        </w:rPr>
      </w:pPr>
    </w:p>
    <w:p w:rsidR="00450A20" w:rsidRPr="005C100A" w:rsidRDefault="00450A20" w:rsidP="00F92633">
      <w:pPr>
        <w:rPr>
          <w:rFonts w:ascii="Arial" w:hAnsi="Arial" w:cs="Arial"/>
          <w:color w:val="000000"/>
          <w:sz w:val="22"/>
        </w:rPr>
      </w:pPr>
    </w:p>
    <w:tbl>
      <w:tblPr>
        <w:tblW w:w="0" w:type="auto"/>
        <w:tblLook w:val="01E0"/>
      </w:tblPr>
      <w:tblGrid>
        <w:gridCol w:w="4173"/>
      </w:tblGrid>
      <w:tr w:rsidR="00450A20" w:rsidRPr="00B95134" w:rsidTr="00862E28">
        <w:tc>
          <w:tcPr>
            <w:tcW w:w="4173" w:type="dxa"/>
          </w:tcPr>
          <w:p w:rsidR="00450A20" w:rsidRPr="005C100A" w:rsidRDefault="00450A20" w:rsidP="00862E28">
            <w:pPr>
              <w:pStyle w:val="BodyText3"/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5C100A">
              <w:rPr>
                <w:rFonts w:ascii="Arial" w:hAnsi="Arial" w:cs="Arial"/>
                <w:sz w:val="22"/>
                <w:szCs w:val="24"/>
              </w:rPr>
              <w:t xml:space="preserve">                 ………..……………………</w:t>
            </w:r>
          </w:p>
          <w:p w:rsidR="00450A20" w:rsidRPr="005C100A" w:rsidRDefault="00450A20" w:rsidP="00862E28">
            <w:pPr>
              <w:pStyle w:val="BodyText3"/>
              <w:jc w:val="center"/>
              <w:rPr>
                <w:rFonts w:ascii="Arial" w:hAnsi="Arial" w:cs="Arial"/>
                <w:color w:val="FF0000"/>
                <w:sz w:val="22"/>
                <w:szCs w:val="24"/>
              </w:rPr>
            </w:pPr>
            <w:r w:rsidRPr="005C100A">
              <w:rPr>
                <w:rFonts w:ascii="Arial" w:hAnsi="Arial" w:cs="Arial"/>
                <w:color w:val="FF0000"/>
                <w:sz w:val="22"/>
                <w:szCs w:val="24"/>
              </w:rPr>
              <w:t xml:space="preserve">          </w:t>
            </w:r>
            <w:commentRangeStart w:id="19"/>
            <w:r w:rsidRPr="005C100A">
              <w:rPr>
                <w:rFonts w:ascii="Arial" w:hAnsi="Arial" w:cs="Arial"/>
                <w:color w:val="FF0000"/>
                <w:sz w:val="22"/>
                <w:szCs w:val="24"/>
              </w:rPr>
              <w:t>&lt;név&gt;</w:t>
            </w:r>
            <w:commentRangeEnd w:id="19"/>
            <w:r w:rsidRPr="005C100A">
              <w:rPr>
                <w:rStyle w:val="CommentReference"/>
                <w:sz w:val="14"/>
              </w:rPr>
              <w:commentReference w:id="19"/>
            </w:r>
          </w:p>
          <w:p w:rsidR="00450A20" w:rsidRPr="005C100A" w:rsidRDefault="00450A20" w:rsidP="00862E28">
            <w:pPr>
              <w:pStyle w:val="BodyText3"/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5C100A">
              <w:rPr>
                <w:rFonts w:ascii="Arial" w:hAnsi="Arial" w:cs="Arial"/>
                <w:sz w:val="22"/>
                <w:szCs w:val="24"/>
              </w:rPr>
              <w:t xml:space="preserve">           Értékesítési menedzser</w:t>
            </w:r>
          </w:p>
        </w:tc>
      </w:tr>
    </w:tbl>
    <w:p w:rsidR="00450A20" w:rsidRPr="005C100A" w:rsidRDefault="00450A20" w:rsidP="00E95367">
      <w:pPr>
        <w:jc w:val="center"/>
        <w:rPr>
          <w:rFonts w:ascii="Arial" w:hAnsi="Arial" w:cs="Arial"/>
          <w:b/>
          <w:szCs w:val="28"/>
          <w:u w:val="single"/>
        </w:rPr>
      </w:pPr>
    </w:p>
    <w:p w:rsidR="00450A20" w:rsidRPr="005C100A" w:rsidRDefault="00450A20" w:rsidP="00E95367">
      <w:pPr>
        <w:jc w:val="center"/>
        <w:rPr>
          <w:rFonts w:ascii="Arial" w:hAnsi="Arial" w:cs="Arial"/>
          <w:b/>
          <w:szCs w:val="28"/>
          <w:u w:val="single"/>
        </w:rPr>
      </w:pPr>
    </w:p>
    <w:p w:rsidR="00450A20" w:rsidRPr="005C100A" w:rsidRDefault="00450A20" w:rsidP="00E95367">
      <w:pPr>
        <w:jc w:val="center"/>
        <w:rPr>
          <w:rFonts w:ascii="Arial" w:hAnsi="Arial" w:cs="Arial"/>
          <w:b/>
          <w:szCs w:val="28"/>
          <w:u w:val="single"/>
        </w:rPr>
      </w:pPr>
    </w:p>
    <w:bookmarkEnd w:id="1"/>
    <w:p w:rsidR="00450A20" w:rsidRPr="005C100A" w:rsidRDefault="00450A20" w:rsidP="00791610">
      <w:pPr>
        <w:rPr>
          <w:rFonts w:ascii="Arial" w:hAnsi="Arial" w:cs="Arial"/>
          <w:color w:val="000080"/>
          <w:sz w:val="20"/>
          <w:szCs w:val="20"/>
        </w:rPr>
      </w:pPr>
    </w:p>
    <w:sectPr w:rsidR="00450A20" w:rsidRPr="005C100A" w:rsidSect="00EF3E58">
      <w:head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ZeleziZs" w:date="2015-02-09T15:40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 xml:space="preserve">Az információt automatikusan határozza meg az értékesítő szervezeti besorolása alapján.   </w:t>
      </w:r>
    </w:p>
  </w:comment>
  <w:comment w:id="3" w:author="ZeleziZs" w:date="2015-02-09T15:47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Az adott ajánlati bizonylat azonosítóját a kettőspont után fel kell tüntetni, automatikusan hozza a rendszer.</w:t>
      </w:r>
    </w:p>
  </w:comment>
  <w:comment w:id="4" w:author="ZeleziZs" w:date="2015-02-09T09:48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A Megrendelő neve, automatikusan húzza be a bizonylat.</w:t>
      </w:r>
    </w:p>
  </w:comment>
  <w:comment w:id="7" w:author="ZeleziZs" w:date="2015-02-09T15:48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Tárgyalópartner név, automatikusan jelenjen meg.</w:t>
      </w:r>
    </w:p>
  </w:comment>
  <w:comment w:id="8" w:author="ZeleziZs" w:date="2015-02-09T15:49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Az adott ÜP elsődleges címadatihoz rögzített cím jelenjen meg az alábbi formátumban (példa): 1032 Budapest, Vörösvári út 53.</w:t>
      </w:r>
    </w:p>
  </w:comment>
  <w:comment w:id="9" w:author="ZeleziZs" w:date="2015-02-09T15:49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Tárgyalópartner rögzített telefonszáma, automatikus.</w:t>
      </w:r>
    </w:p>
  </w:comment>
  <w:comment w:id="10" w:author="ZeleziZs" w:date="2015-02-09T15:50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Tárgyalópartner rögzített e-mail cím, automatikus.</w:t>
      </w:r>
    </w:p>
  </w:comment>
  <w:comment w:id="11" w:author="ZeleziZs" w:date="2015-02-09T15:50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Értékesítési megbízott neve, automatikus.</w:t>
      </w:r>
    </w:p>
  </w:comment>
  <w:comment w:id="12" w:author="ZeleziZs" w:date="2015-02-09T15:50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 xml:space="preserve">Értékesítési megbízott szervezete szerinti székhelye, automatikus. </w:t>
      </w:r>
    </w:p>
  </w:comment>
  <w:comment w:id="13" w:author="ZeleziZs" w:date="2015-02-09T15:52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Értékesítési megbízott telefonszáma, automatikus.</w:t>
      </w:r>
    </w:p>
  </w:comment>
  <w:comment w:id="14" w:author="ZeleziZs" w:date="2015-02-10T08:11:00Z" w:initials="Zs">
    <w:p w:rsidR="00450A20" w:rsidRDefault="00450A20" w:rsidP="00FB0890">
      <w:pPr>
        <w:pStyle w:val="CommentText"/>
      </w:pPr>
      <w:r>
        <w:rPr>
          <w:rStyle w:val="CommentReference"/>
        </w:rPr>
        <w:annotationRef/>
      </w:r>
      <w:r>
        <w:t>Értékesítési megbízott postai e-mailc íme, automatikus.</w:t>
      </w:r>
    </w:p>
  </w:comment>
  <w:comment w:id="15" w:author="ZeleziZs" w:date="2015-02-09T15:52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Napi dátum.</w:t>
      </w:r>
    </w:p>
  </w:comment>
  <w:comment w:id="18" w:author="ZeleziZs" w:date="2015-02-09T15:43:00Z" w:initials="Zs">
    <w:p w:rsidR="00450A20" w:rsidRDefault="00450A20">
      <w:pPr>
        <w:pStyle w:val="CommentText"/>
      </w:pPr>
      <w:r>
        <w:rPr>
          <w:rStyle w:val="CommentReference"/>
        </w:rPr>
        <w:annotationRef/>
      </w:r>
      <w:r>
        <w:t>A fedőlapon is szereplő, tárgyalópartner neve.</w:t>
      </w:r>
    </w:p>
  </w:comment>
  <w:comment w:id="19" w:author="ZeleziZs" w:date="2015-02-09T15:46:00Z" w:initials="Zs">
    <w:p w:rsidR="00450A20" w:rsidRDefault="00450A20" w:rsidP="00791610">
      <w:pPr>
        <w:pStyle w:val="CommentText"/>
      </w:pPr>
      <w:r>
        <w:rPr>
          <w:rStyle w:val="CommentReference"/>
        </w:rPr>
        <w:annotationRef/>
      </w:r>
      <w:r>
        <w:t>Értékesítési megbízott megnevezése, autonatikusan hozza a rendszer.</w:t>
      </w:r>
    </w:p>
    <w:p w:rsidR="00450A20" w:rsidRDefault="00450A20">
      <w:pPr>
        <w:pStyle w:val="CommentText"/>
      </w:pPr>
      <w:r>
        <w:t xml:space="preserve">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A20" w:rsidRDefault="00450A20" w:rsidP="00771156">
      <w:r>
        <w:separator/>
      </w:r>
    </w:p>
  </w:endnote>
  <w:endnote w:type="continuationSeparator" w:id="0">
    <w:p w:rsidR="00450A20" w:rsidRDefault="00450A20" w:rsidP="00771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Pr="00D70C5A" w:rsidRDefault="00450A20" w:rsidP="00B52844">
    <w:pPr>
      <w:pStyle w:val="Footer"/>
      <w:jc w:val="right"/>
      <w:rPr>
        <w:rFonts w:ascii="Arial" w:hAnsi="Arial" w:cs="Arial"/>
        <w:sz w:val="22"/>
      </w:rPr>
    </w:pPr>
    <w:r w:rsidRPr="00D70C5A">
      <w:rPr>
        <w:rFonts w:ascii="Arial" w:hAnsi="Arial" w:cs="Arial"/>
        <w:sz w:val="22"/>
      </w:rPr>
      <w:fldChar w:fldCharType="begin"/>
    </w:r>
    <w:r w:rsidRPr="00D70C5A">
      <w:rPr>
        <w:rFonts w:ascii="Arial" w:hAnsi="Arial" w:cs="Arial"/>
        <w:sz w:val="22"/>
      </w:rPr>
      <w:instrText>PAGE   \* MERGEFORMAT</w:instrText>
    </w:r>
    <w:r w:rsidRPr="00D70C5A">
      <w:rPr>
        <w:rFonts w:ascii="Arial" w:hAnsi="Arial" w:cs="Arial"/>
        <w:sz w:val="22"/>
      </w:rPr>
      <w:fldChar w:fldCharType="separate"/>
    </w:r>
    <w:r>
      <w:rPr>
        <w:rFonts w:ascii="Arial" w:hAnsi="Arial" w:cs="Arial"/>
        <w:noProof/>
        <w:sz w:val="22"/>
      </w:rPr>
      <w:t>2</w:t>
    </w:r>
    <w:r w:rsidRPr="00D70C5A">
      <w:rPr>
        <w:rFonts w:ascii="Arial" w:hAnsi="Arial" w:cs="Arial"/>
        <w:sz w:val="22"/>
      </w:rPr>
      <w:fldChar w:fldCharType="end"/>
    </w:r>
  </w:p>
  <w:p w:rsidR="00450A20" w:rsidRPr="00D70C5A" w:rsidRDefault="00450A20">
    <w:pPr>
      <w:pStyle w:val="Footer"/>
      <w:rPr>
        <w:rFonts w:ascii="Arial" w:hAnsi="Arial" w:cs="Arial"/>
        <w:sz w:val="22"/>
      </w:rPr>
    </w:pPr>
  </w:p>
  <w:p w:rsidR="00450A20" w:rsidRDefault="00450A2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Pr="008E5261" w:rsidRDefault="00450A20" w:rsidP="00945356">
    <w:pPr>
      <w:pStyle w:val="Footer"/>
      <w:tabs>
        <w:tab w:val="left" w:pos="5070"/>
        <w:tab w:val="center" w:pos="5233"/>
      </w:tabs>
      <w:jc w:val="right"/>
      <w:rPr>
        <w:rFonts w:ascii="Arial" w:hAnsi="Arial" w:cs="Arial"/>
        <w:sz w:val="22"/>
      </w:rPr>
    </w:pPr>
    <w:r>
      <w:tab/>
    </w:r>
    <w:r>
      <w:tab/>
    </w:r>
    <w:r>
      <w:tab/>
    </w:r>
    <w:r w:rsidRPr="008E5261">
      <w:rPr>
        <w:rFonts w:ascii="Arial" w:hAnsi="Arial" w:cs="Arial"/>
        <w:sz w:val="22"/>
      </w:rPr>
      <w:fldChar w:fldCharType="begin"/>
    </w:r>
    <w:r w:rsidRPr="008E5261">
      <w:rPr>
        <w:rFonts w:ascii="Arial" w:hAnsi="Arial" w:cs="Arial"/>
        <w:sz w:val="22"/>
      </w:rPr>
      <w:instrText>PAGE   \* MERGEFORMAT</w:instrText>
    </w:r>
    <w:r w:rsidRPr="008E5261">
      <w:rPr>
        <w:rFonts w:ascii="Arial" w:hAnsi="Arial" w:cs="Arial"/>
        <w:sz w:val="22"/>
      </w:rPr>
      <w:fldChar w:fldCharType="separate"/>
    </w:r>
    <w:r>
      <w:rPr>
        <w:rFonts w:ascii="Arial" w:hAnsi="Arial" w:cs="Arial"/>
        <w:noProof/>
        <w:sz w:val="22"/>
      </w:rPr>
      <w:t>1</w:t>
    </w:r>
    <w:r w:rsidRPr="008E5261">
      <w:rPr>
        <w:rFonts w:ascii="Arial" w:hAnsi="Arial" w:cs="Arial"/>
        <w:sz w:val="22"/>
      </w:rPr>
      <w:fldChar w:fldCharType="end"/>
    </w:r>
  </w:p>
  <w:p w:rsidR="00450A20" w:rsidRDefault="00450A20">
    <w:pPr>
      <w:pStyle w:val="Footer"/>
    </w:pPr>
  </w:p>
  <w:p w:rsidR="00450A20" w:rsidRDefault="00450A2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Pr="00674B5E" w:rsidRDefault="00450A20" w:rsidP="00B3528F">
    <w:pPr>
      <w:jc w:val="both"/>
      <w:rPr>
        <w:rFonts w:ascii="Arial" w:hAnsi="Arial" w:cs="Arial"/>
        <w:sz w:val="16"/>
        <w:szCs w:val="16"/>
      </w:rPr>
    </w:pPr>
    <w:r w:rsidRPr="00AF6FA0">
      <w:rPr>
        <w:rFonts w:ascii="Arial" w:hAnsi="Arial" w:cs="Arial"/>
        <w:sz w:val="16"/>
        <w:szCs w:val="16"/>
      </w:rPr>
      <w:t>* A Magyar Posta Zrt. csomag szolgáltatásait MPL brand név alatt nyújtja. A jelen ajánlatban az MPL megnevezés alatt a Magyar Posta Zrt. értendő.</w:t>
    </w:r>
  </w:p>
  <w:p w:rsidR="00450A20" w:rsidRDefault="00450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A20" w:rsidRDefault="00450A20" w:rsidP="00771156">
      <w:r>
        <w:separator/>
      </w:r>
    </w:p>
  </w:footnote>
  <w:footnote w:type="continuationSeparator" w:id="0">
    <w:p w:rsidR="00450A20" w:rsidRDefault="00450A20" w:rsidP="007711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Default="00450A20">
    <w:r w:rsidRPr="00976617">
      <w:rPr>
        <w:rFonts w:cs="Arial"/>
        <w:noProof/>
        <w:sz w:val="18"/>
        <w:szCs w:val="18"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18" o:spid="_x0000_i1026" type="#_x0000_t75" style="width:61.5pt;height:45.75pt;visibility:visible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Pr="00945356" w:rsidRDefault="00450A20" w:rsidP="00945356">
    <w:pPr>
      <w:pStyle w:val="Header"/>
      <w:jc w:val="left"/>
      <w:rPr>
        <w:sz w:val="20"/>
        <w:szCs w:val="20"/>
      </w:rPr>
    </w:pPr>
    <w:r w:rsidRPr="00976617">
      <w:rPr>
        <w:rFonts w:cs="Arial"/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19" o:spid="_x0000_i1028" type="#_x0000_t75" style="width:61.5pt;height:45.75pt;visibility:visible">
          <v:imagedata r:id="rId1" o:title=""/>
        </v:shape>
      </w:pict>
    </w:r>
    <w:del w:id="5" w:author="Posta" w:date="2016-04-27T13:12:00Z">
      <w:r w:rsidRPr="00945356" w:rsidDel="00C80D13">
        <w:rPr>
          <w:rFonts w:cs="Arial"/>
          <w:sz w:val="18"/>
          <w:szCs w:val="18"/>
        </w:rPr>
        <w:delText xml:space="preserve">   </w:delText>
      </w:r>
    </w:del>
    <w:del w:id="6" w:author="Posta" w:date="2016-04-27T13:11:00Z">
      <w:r w:rsidRPr="00945356" w:rsidDel="00C80D13">
        <w:rPr>
          <w:rFonts w:cs="Arial"/>
          <w:sz w:val="18"/>
          <w:szCs w:val="18"/>
        </w:rPr>
        <w:delText xml:space="preserve">                                                                                                               </w:delText>
      </w:r>
    </w:del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Pr="00312F0F" w:rsidRDefault="00450A20" w:rsidP="00312F0F">
    <w:pPr>
      <w:pStyle w:val="Header"/>
    </w:pPr>
    <w:r w:rsidRPr="00976617">
      <w:rPr>
        <w:rFonts w:cs="Arial"/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3" o:spid="_x0000_i1031" type="#_x0000_t75" style="width:61.5pt;height:45.75pt;visibility:visible"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20" w:rsidRDefault="00450A20">
    <w:pPr>
      <w:pStyle w:val="Header"/>
    </w:pPr>
    <w:r w:rsidRPr="00976617">
      <w:rPr>
        <w:rFonts w:cs="Arial"/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2" o:spid="_x0000_i1033" type="#_x0000_t75" style="width:61.5pt;height:45.7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B9A0D1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A68C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03FE75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0C24055"/>
    <w:multiLevelType w:val="hybridMultilevel"/>
    <w:tmpl w:val="AD2E4C7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33332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79A3DF2"/>
    <w:multiLevelType w:val="multilevel"/>
    <w:tmpl w:val="6AFA8B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08D04158"/>
    <w:multiLevelType w:val="multilevel"/>
    <w:tmpl w:val="DDD01E6C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13FF4233"/>
    <w:multiLevelType w:val="multilevel"/>
    <w:tmpl w:val="EEC49E80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8">
    <w:nsid w:val="18245613"/>
    <w:multiLevelType w:val="multilevel"/>
    <w:tmpl w:val="3172435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19CA0D16"/>
    <w:multiLevelType w:val="hybridMultilevel"/>
    <w:tmpl w:val="A14A2E70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9D65BFA"/>
    <w:multiLevelType w:val="hybridMultilevel"/>
    <w:tmpl w:val="A312989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C064A27"/>
    <w:multiLevelType w:val="hybridMultilevel"/>
    <w:tmpl w:val="9474CCFE"/>
    <w:lvl w:ilvl="0" w:tplc="040E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27D71BAD"/>
    <w:multiLevelType w:val="hybridMultilevel"/>
    <w:tmpl w:val="BF5255B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545119"/>
    <w:multiLevelType w:val="multilevel"/>
    <w:tmpl w:val="1DE0A2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289813BE"/>
    <w:multiLevelType w:val="hybridMultilevel"/>
    <w:tmpl w:val="3516EDA4"/>
    <w:lvl w:ilvl="0" w:tplc="51A21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B17A55"/>
    <w:multiLevelType w:val="multilevel"/>
    <w:tmpl w:val="F8A6BAD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cs="Times New Roman" w:hint="default"/>
        <w:b/>
        <w:i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>
    <w:nsid w:val="2D612BF5"/>
    <w:multiLevelType w:val="multilevel"/>
    <w:tmpl w:val="344EF47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218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9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5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37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44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664" w:hanging="1800"/>
      </w:pPr>
      <w:rPr>
        <w:rFonts w:cs="Times New Roman" w:hint="default"/>
      </w:rPr>
    </w:lvl>
  </w:abstractNum>
  <w:abstractNum w:abstractNumId="17">
    <w:nsid w:val="2E2877B6"/>
    <w:multiLevelType w:val="hybridMultilevel"/>
    <w:tmpl w:val="C47C7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F5C46"/>
    <w:multiLevelType w:val="multilevel"/>
    <w:tmpl w:val="672A2C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2EC872FA"/>
    <w:multiLevelType w:val="hybridMultilevel"/>
    <w:tmpl w:val="EFC2701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E1049"/>
    <w:multiLevelType w:val="hybridMultilevel"/>
    <w:tmpl w:val="EAAED20C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36F931A5"/>
    <w:multiLevelType w:val="multilevel"/>
    <w:tmpl w:val="881E8B7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>
    <w:nsid w:val="3B613EBC"/>
    <w:multiLevelType w:val="hybridMultilevel"/>
    <w:tmpl w:val="DE68D71E"/>
    <w:lvl w:ilvl="0" w:tplc="51A211EE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3B805C70"/>
    <w:multiLevelType w:val="hybridMultilevel"/>
    <w:tmpl w:val="CDD4DDDA"/>
    <w:lvl w:ilvl="0" w:tplc="040E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4">
    <w:nsid w:val="3B9B650B"/>
    <w:multiLevelType w:val="multilevel"/>
    <w:tmpl w:val="46A22F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5">
    <w:nsid w:val="459764EA"/>
    <w:multiLevelType w:val="hybridMultilevel"/>
    <w:tmpl w:val="52C6E856"/>
    <w:lvl w:ilvl="0" w:tplc="040E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46372C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6">
    <w:nsid w:val="49726B74"/>
    <w:multiLevelType w:val="hybridMultilevel"/>
    <w:tmpl w:val="B1627FB2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A710CA5"/>
    <w:multiLevelType w:val="hybridMultilevel"/>
    <w:tmpl w:val="71B46BD8"/>
    <w:lvl w:ilvl="0" w:tplc="040E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8">
    <w:nsid w:val="4BEB3E1A"/>
    <w:multiLevelType w:val="multilevel"/>
    <w:tmpl w:val="040E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9">
    <w:nsid w:val="4E6835C1"/>
    <w:multiLevelType w:val="hybridMultilevel"/>
    <w:tmpl w:val="B7E0813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286F0C"/>
    <w:multiLevelType w:val="hybridMultilevel"/>
    <w:tmpl w:val="91AAAAD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2150E13"/>
    <w:multiLevelType w:val="multilevel"/>
    <w:tmpl w:val="040E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2">
    <w:nsid w:val="669F2E12"/>
    <w:multiLevelType w:val="hybridMultilevel"/>
    <w:tmpl w:val="61B6E868"/>
    <w:lvl w:ilvl="0" w:tplc="040E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</w:abstractNum>
  <w:abstractNum w:abstractNumId="33">
    <w:nsid w:val="67E22814"/>
    <w:multiLevelType w:val="hybridMultilevel"/>
    <w:tmpl w:val="C6A8B956"/>
    <w:lvl w:ilvl="0" w:tplc="9ADA2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F57DB"/>
    <w:multiLevelType w:val="hybridMultilevel"/>
    <w:tmpl w:val="499899B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89B4404"/>
    <w:multiLevelType w:val="hybridMultilevel"/>
    <w:tmpl w:val="927C43D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4637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FD45E0F"/>
    <w:multiLevelType w:val="hybridMultilevel"/>
    <w:tmpl w:val="59BAA90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1D124F7"/>
    <w:multiLevelType w:val="hybridMultilevel"/>
    <w:tmpl w:val="88780328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8">
    <w:nsid w:val="76852D7B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9">
    <w:nsid w:val="7B23400F"/>
    <w:multiLevelType w:val="hybridMultilevel"/>
    <w:tmpl w:val="A03EE2C4"/>
    <w:lvl w:ilvl="0" w:tplc="E1228B5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B761E2F"/>
    <w:multiLevelType w:val="hybridMultilevel"/>
    <w:tmpl w:val="66788188"/>
    <w:lvl w:ilvl="0" w:tplc="040E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46372C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41">
    <w:nsid w:val="7E44555A"/>
    <w:multiLevelType w:val="hybridMultilevel"/>
    <w:tmpl w:val="37E239D0"/>
    <w:lvl w:ilvl="0" w:tplc="040E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42">
    <w:nsid w:val="7F7455DB"/>
    <w:multiLevelType w:val="multilevel"/>
    <w:tmpl w:val="F40651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3"/>
  </w:num>
  <w:num w:numId="12">
    <w:abstractNumId w:val="20"/>
  </w:num>
  <w:num w:numId="13">
    <w:abstractNumId w:val="30"/>
  </w:num>
  <w:num w:numId="14">
    <w:abstractNumId w:val="21"/>
  </w:num>
  <w:num w:numId="15">
    <w:abstractNumId w:val="8"/>
  </w:num>
  <w:num w:numId="16">
    <w:abstractNumId w:val="15"/>
  </w:num>
  <w:num w:numId="17">
    <w:abstractNumId w:val="6"/>
  </w:num>
  <w:num w:numId="18">
    <w:abstractNumId w:val="19"/>
  </w:num>
  <w:num w:numId="19">
    <w:abstractNumId w:val="35"/>
  </w:num>
  <w:num w:numId="20">
    <w:abstractNumId w:val="18"/>
  </w:num>
  <w:num w:numId="21">
    <w:abstractNumId w:val="40"/>
  </w:num>
  <w:num w:numId="22">
    <w:abstractNumId w:val="25"/>
  </w:num>
  <w:num w:numId="23">
    <w:abstractNumId w:val="38"/>
  </w:num>
  <w:num w:numId="24">
    <w:abstractNumId w:val="13"/>
  </w:num>
  <w:num w:numId="25">
    <w:abstractNumId w:val="17"/>
  </w:num>
  <w:num w:numId="26">
    <w:abstractNumId w:val="36"/>
  </w:num>
  <w:num w:numId="27">
    <w:abstractNumId w:val="5"/>
  </w:num>
  <w:num w:numId="28">
    <w:abstractNumId w:val="29"/>
  </w:num>
  <w:num w:numId="29">
    <w:abstractNumId w:val="12"/>
  </w:num>
  <w:num w:numId="30">
    <w:abstractNumId w:val="33"/>
  </w:num>
  <w:num w:numId="31">
    <w:abstractNumId w:val="37"/>
  </w:num>
  <w:num w:numId="32">
    <w:abstractNumId w:val="41"/>
  </w:num>
  <w:num w:numId="33">
    <w:abstractNumId w:val="32"/>
  </w:num>
  <w:num w:numId="34">
    <w:abstractNumId w:val="42"/>
  </w:num>
  <w:num w:numId="3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27"/>
  </w:num>
  <w:num w:numId="38">
    <w:abstractNumId w:val="9"/>
  </w:num>
  <w:num w:numId="39">
    <w:abstractNumId w:val="23"/>
  </w:num>
  <w:num w:numId="40">
    <w:abstractNumId w:val="14"/>
  </w:num>
  <w:num w:numId="41">
    <w:abstractNumId w:val="22"/>
  </w:num>
  <w:num w:numId="42">
    <w:abstractNumId w:val="24"/>
  </w:num>
  <w:num w:numId="43">
    <w:abstractNumId w:val="11"/>
  </w:num>
  <w:num w:numId="44">
    <w:abstractNumId w:val="7"/>
  </w:num>
  <w:num w:numId="45">
    <w:abstractNumId w:val="16"/>
  </w:num>
  <w:num w:numId="46">
    <w:abstractNumId w:val="39"/>
  </w:num>
  <w:num w:numId="47">
    <w:abstractNumId w:val="26"/>
  </w:num>
  <w:num w:numId="48">
    <w:abstractNumId w:val="31"/>
  </w:num>
  <w:num w:numId="49">
    <w:abstractNumId w:val="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48A"/>
    <w:rsid w:val="00001063"/>
    <w:rsid w:val="000052E6"/>
    <w:rsid w:val="0001041A"/>
    <w:rsid w:val="00011747"/>
    <w:rsid w:val="000117A4"/>
    <w:rsid w:val="000147E8"/>
    <w:rsid w:val="0001487E"/>
    <w:rsid w:val="00015B90"/>
    <w:rsid w:val="000165D3"/>
    <w:rsid w:val="00020AE8"/>
    <w:rsid w:val="000217AF"/>
    <w:rsid w:val="00021BAD"/>
    <w:rsid w:val="0002429C"/>
    <w:rsid w:val="00040DE8"/>
    <w:rsid w:val="0004417D"/>
    <w:rsid w:val="00046AF2"/>
    <w:rsid w:val="00046D6E"/>
    <w:rsid w:val="00047110"/>
    <w:rsid w:val="0005088B"/>
    <w:rsid w:val="00062A10"/>
    <w:rsid w:val="000664F5"/>
    <w:rsid w:val="000760B4"/>
    <w:rsid w:val="000771E8"/>
    <w:rsid w:val="00080A53"/>
    <w:rsid w:val="00084113"/>
    <w:rsid w:val="00086151"/>
    <w:rsid w:val="000904A4"/>
    <w:rsid w:val="000912A7"/>
    <w:rsid w:val="00091DE0"/>
    <w:rsid w:val="00092627"/>
    <w:rsid w:val="000944E7"/>
    <w:rsid w:val="000947DD"/>
    <w:rsid w:val="00094FB6"/>
    <w:rsid w:val="00095057"/>
    <w:rsid w:val="000950B6"/>
    <w:rsid w:val="00096295"/>
    <w:rsid w:val="00096BD0"/>
    <w:rsid w:val="000A1191"/>
    <w:rsid w:val="000A1EBE"/>
    <w:rsid w:val="000A743E"/>
    <w:rsid w:val="000B3B56"/>
    <w:rsid w:val="000B42EF"/>
    <w:rsid w:val="000C5323"/>
    <w:rsid w:val="000C7A7F"/>
    <w:rsid w:val="000D425A"/>
    <w:rsid w:val="000E16FD"/>
    <w:rsid w:val="000E4971"/>
    <w:rsid w:val="000E743E"/>
    <w:rsid w:val="000E7972"/>
    <w:rsid w:val="00101DB8"/>
    <w:rsid w:val="00106EA6"/>
    <w:rsid w:val="001112B2"/>
    <w:rsid w:val="001134B5"/>
    <w:rsid w:val="00113FE6"/>
    <w:rsid w:val="00116E70"/>
    <w:rsid w:val="00130AD6"/>
    <w:rsid w:val="0013568E"/>
    <w:rsid w:val="00136048"/>
    <w:rsid w:val="0013688F"/>
    <w:rsid w:val="001369BB"/>
    <w:rsid w:val="00144EFF"/>
    <w:rsid w:val="001472D9"/>
    <w:rsid w:val="0014751E"/>
    <w:rsid w:val="00150EB8"/>
    <w:rsid w:val="00151191"/>
    <w:rsid w:val="00154B36"/>
    <w:rsid w:val="001554CF"/>
    <w:rsid w:val="00172FBF"/>
    <w:rsid w:val="001801BE"/>
    <w:rsid w:val="00180891"/>
    <w:rsid w:val="00184A04"/>
    <w:rsid w:val="00184A06"/>
    <w:rsid w:val="0018517E"/>
    <w:rsid w:val="00186B8E"/>
    <w:rsid w:val="00192762"/>
    <w:rsid w:val="001A0BD1"/>
    <w:rsid w:val="001A318A"/>
    <w:rsid w:val="001B2DAD"/>
    <w:rsid w:val="001B40DC"/>
    <w:rsid w:val="001C071F"/>
    <w:rsid w:val="001C1B11"/>
    <w:rsid w:val="001C33F9"/>
    <w:rsid w:val="001C5D8E"/>
    <w:rsid w:val="001C79EE"/>
    <w:rsid w:val="001D28B8"/>
    <w:rsid w:val="001D2B61"/>
    <w:rsid w:val="001D4242"/>
    <w:rsid w:val="001D786A"/>
    <w:rsid w:val="001E096F"/>
    <w:rsid w:val="001E5646"/>
    <w:rsid w:val="001E606F"/>
    <w:rsid w:val="001F1FF5"/>
    <w:rsid w:val="001F3265"/>
    <w:rsid w:val="001F37B3"/>
    <w:rsid w:val="001F4787"/>
    <w:rsid w:val="001F50F7"/>
    <w:rsid w:val="001F65D2"/>
    <w:rsid w:val="001F72BF"/>
    <w:rsid w:val="00200743"/>
    <w:rsid w:val="00200990"/>
    <w:rsid w:val="002017E0"/>
    <w:rsid w:val="002030E8"/>
    <w:rsid w:val="00203DF7"/>
    <w:rsid w:val="00203E41"/>
    <w:rsid w:val="00207990"/>
    <w:rsid w:val="00216E79"/>
    <w:rsid w:val="00221273"/>
    <w:rsid w:val="00223D0B"/>
    <w:rsid w:val="00225C23"/>
    <w:rsid w:val="00234880"/>
    <w:rsid w:val="002428E7"/>
    <w:rsid w:val="002433C7"/>
    <w:rsid w:val="00253191"/>
    <w:rsid w:val="0026022E"/>
    <w:rsid w:val="002635BE"/>
    <w:rsid w:val="0026381A"/>
    <w:rsid w:val="0026561D"/>
    <w:rsid w:val="00280474"/>
    <w:rsid w:val="00290F1D"/>
    <w:rsid w:val="00294D58"/>
    <w:rsid w:val="00296382"/>
    <w:rsid w:val="002A1A27"/>
    <w:rsid w:val="002A1C82"/>
    <w:rsid w:val="002A692B"/>
    <w:rsid w:val="002A78E7"/>
    <w:rsid w:val="002B0FE8"/>
    <w:rsid w:val="002B3F03"/>
    <w:rsid w:val="002C53E5"/>
    <w:rsid w:val="002D203D"/>
    <w:rsid w:val="002E0D16"/>
    <w:rsid w:val="002E7C90"/>
    <w:rsid w:val="002F0325"/>
    <w:rsid w:val="00305143"/>
    <w:rsid w:val="00312F0F"/>
    <w:rsid w:val="0031375F"/>
    <w:rsid w:val="00313F07"/>
    <w:rsid w:val="00314DE4"/>
    <w:rsid w:val="00315E9A"/>
    <w:rsid w:val="00325E5B"/>
    <w:rsid w:val="00326B84"/>
    <w:rsid w:val="003354CE"/>
    <w:rsid w:val="00337006"/>
    <w:rsid w:val="00346E3A"/>
    <w:rsid w:val="00353FF9"/>
    <w:rsid w:val="003542EC"/>
    <w:rsid w:val="003578CC"/>
    <w:rsid w:val="00360181"/>
    <w:rsid w:val="00362128"/>
    <w:rsid w:val="0036485D"/>
    <w:rsid w:val="00364E69"/>
    <w:rsid w:val="0037285E"/>
    <w:rsid w:val="00377FC6"/>
    <w:rsid w:val="00380AD2"/>
    <w:rsid w:val="00381C00"/>
    <w:rsid w:val="00387477"/>
    <w:rsid w:val="003940DB"/>
    <w:rsid w:val="00395B2D"/>
    <w:rsid w:val="003A1B2B"/>
    <w:rsid w:val="003A2A99"/>
    <w:rsid w:val="003A3F5C"/>
    <w:rsid w:val="003A66B2"/>
    <w:rsid w:val="003B0D4D"/>
    <w:rsid w:val="003C17FB"/>
    <w:rsid w:val="003C3CD2"/>
    <w:rsid w:val="003D345C"/>
    <w:rsid w:val="003D5FFE"/>
    <w:rsid w:val="003E1692"/>
    <w:rsid w:val="003E186B"/>
    <w:rsid w:val="003E4919"/>
    <w:rsid w:val="003E5AFE"/>
    <w:rsid w:val="003F79AB"/>
    <w:rsid w:val="004038ED"/>
    <w:rsid w:val="00410BBD"/>
    <w:rsid w:val="00412ECB"/>
    <w:rsid w:val="0041442A"/>
    <w:rsid w:val="00415E79"/>
    <w:rsid w:val="00416556"/>
    <w:rsid w:val="00417994"/>
    <w:rsid w:val="0042220F"/>
    <w:rsid w:val="00422D9D"/>
    <w:rsid w:val="0042328F"/>
    <w:rsid w:val="004251F4"/>
    <w:rsid w:val="00425DB9"/>
    <w:rsid w:val="0042732F"/>
    <w:rsid w:val="00427958"/>
    <w:rsid w:val="00431F4A"/>
    <w:rsid w:val="0043210B"/>
    <w:rsid w:val="00434202"/>
    <w:rsid w:val="00435448"/>
    <w:rsid w:val="00443D8D"/>
    <w:rsid w:val="00450A20"/>
    <w:rsid w:val="004514E3"/>
    <w:rsid w:val="00453E18"/>
    <w:rsid w:val="0045748C"/>
    <w:rsid w:val="00457ACA"/>
    <w:rsid w:val="00463D4B"/>
    <w:rsid w:val="004662A6"/>
    <w:rsid w:val="004717A8"/>
    <w:rsid w:val="00472FA9"/>
    <w:rsid w:val="00476C9B"/>
    <w:rsid w:val="00484FAE"/>
    <w:rsid w:val="004955E2"/>
    <w:rsid w:val="004955FC"/>
    <w:rsid w:val="004A0256"/>
    <w:rsid w:val="004A2E66"/>
    <w:rsid w:val="004A5F08"/>
    <w:rsid w:val="004B0C07"/>
    <w:rsid w:val="004B2DDF"/>
    <w:rsid w:val="004B4E57"/>
    <w:rsid w:val="004C27CA"/>
    <w:rsid w:val="004D1D8F"/>
    <w:rsid w:val="004D33F7"/>
    <w:rsid w:val="004D7EB5"/>
    <w:rsid w:val="004E066B"/>
    <w:rsid w:val="004E3403"/>
    <w:rsid w:val="004E50F6"/>
    <w:rsid w:val="004E5AFC"/>
    <w:rsid w:val="004E6AA7"/>
    <w:rsid w:val="004F3F4F"/>
    <w:rsid w:val="004F3FF7"/>
    <w:rsid w:val="004F544C"/>
    <w:rsid w:val="004F62D5"/>
    <w:rsid w:val="004F7D28"/>
    <w:rsid w:val="00502EC5"/>
    <w:rsid w:val="005042EE"/>
    <w:rsid w:val="00505DD1"/>
    <w:rsid w:val="00510A6B"/>
    <w:rsid w:val="005114DA"/>
    <w:rsid w:val="005136B2"/>
    <w:rsid w:val="00513D83"/>
    <w:rsid w:val="005322BF"/>
    <w:rsid w:val="0053262C"/>
    <w:rsid w:val="00540F85"/>
    <w:rsid w:val="00544A95"/>
    <w:rsid w:val="00545FA7"/>
    <w:rsid w:val="005462C1"/>
    <w:rsid w:val="00552DE9"/>
    <w:rsid w:val="00553832"/>
    <w:rsid w:val="00556FF9"/>
    <w:rsid w:val="005617AB"/>
    <w:rsid w:val="00567C5F"/>
    <w:rsid w:val="0057137F"/>
    <w:rsid w:val="00580E3F"/>
    <w:rsid w:val="005903D6"/>
    <w:rsid w:val="00590AB9"/>
    <w:rsid w:val="00595EF7"/>
    <w:rsid w:val="00597D1C"/>
    <w:rsid w:val="005A65B0"/>
    <w:rsid w:val="005B1A4D"/>
    <w:rsid w:val="005B213A"/>
    <w:rsid w:val="005B2280"/>
    <w:rsid w:val="005C100A"/>
    <w:rsid w:val="005C3CB5"/>
    <w:rsid w:val="005C3FA5"/>
    <w:rsid w:val="005C4CDD"/>
    <w:rsid w:val="005C7737"/>
    <w:rsid w:val="005D024C"/>
    <w:rsid w:val="005D236A"/>
    <w:rsid w:val="005D2753"/>
    <w:rsid w:val="005E1BF9"/>
    <w:rsid w:val="005E2069"/>
    <w:rsid w:val="005E2847"/>
    <w:rsid w:val="005F2639"/>
    <w:rsid w:val="006037A6"/>
    <w:rsid w:val="006058B8"/>
    <w:rsid w:val="006073A2"/>
    <w:rsid w:val="00622644"/>
    <w:rsid w:val="00622E9C"/>
    <w:rsid w:val="00626569"/>
    <w:rsid w:val="006314C7"/>
    <w:rsid w:val="0063194A"/>
    <w:rsid w:val="006400CD"/>
    <w:rsid w:val="00645022"/>
    <w:rsid w:val="00653FDD"/>
    <w:rsid w:val="006558EF"/>
    <w:rsid w:val="0065644E"/>
    <w:rsid w:val="006578BD"/>
    <w:rsid w:val="00661CDC"/>
    <w:rsid w:val="00661E87"/>
    <w:rsid w:val="00666BD9"/>
    <w:rsid w:val="00667A8C"/>
    <w:rsid w:val="00670BCA"/>
    <w:rsid w:val="00674B5E"/>
    <w:rsid w:val="00675053"/>
    <w:rsid w:val="00684087"/>
    <w:rsid w:val="00687881"/>
    <w:rsid w:val="00691513"/>
    <w:rsid w:val="00692FFF"/>
    <w:rsid w:val="00693213"/>
    <w:rsid w:val="006942E1"/>
    <w:rsid w:val="006973F3"/>
    <w:rsid w:val="006B3F17"/>
    <w:rsid w:val="006B518C"/>
    <w:rsid w:val="006B7556"/>
    <w:rsid w:val="006C0EFE"/>
    <w:rsid w:val="006C1D8B"/>
    <w:rsid w:val="006C7E10"/>
    <w:rsid w:val="006D296C"/>
    <w:rsid w:val="006D4694"/>
    <w:rsid w:val="006D6ADA"/>
    <w:rsid w:val="006D6C74"/>
    <w:rsid w:val="006E01F5"/>
    <w:rsid w:val="006E444B"/>
    <w:rsid w:val="006E4464"/>
    <w:rsid w:val="006E544C"/>
    <w:rsid w:val="006E69EF"/>
    <w:rsid w:val="006F19E5"/>
    <w:rsid w:val="006F4434"/>
    <w:rsid w:val="00702735"/>
    <w:rsid w:val="00707EB3"/>
    <w:rsid w:val="00711FDF"/>
    <w:rsid w:val="0072184A"/>
    <w:rsid w:val="007248AB"/>
    <w:rsid w:val="00725938"/>
    <w:rsid w:val="007305C9"/>
    <w:rsid w:val="00732976"/>
    <w:rsid w:val="00742883"/>
    <w:rsid w:val="00747120"/>
    <w:rsid w:val="00753956"/>
    <w:rsid w:val="00754473"/>
    <w:rsid w:val="00755A40"/>
    <w:rsid w:val="00755D25"/>
    <w:rsid w:val="00764F09"/>
    <w:rsid w:val="00771156"/>
    <w:rsid w:val="007732A1"/>
    <w:rsid w:val="00773714"/>
    <w:rsid w:val="00776619"/>
    <w:rsid w:val="0078007D"/>
    <w:rsid w:val="00780C6E"/>
    <w:rsid w:val="00782B4B"/>
    <w:rsid w:val="0078673D"/>
    <w:rsid w:val="007901D9"/>
    <w:rsid w:val="0079144A"/>
    <w:rsid w:val="00791610"/>
    <w:rsid w:val="00793830"/>
    <w:rsid w:val="0079479B"/>
    <w:rsid w:val="00795F3A"/>
    <w:rsid w:val="00796249"/>
    <w:rsid w:val="007A072A"/>
    <w:rsid w:val="007B03FC"/>
    <w:rsid w:val="007B2BF9"/>
    <w:rsid w:val="007B37FC"/>
    <w:rsid w:val="007B6B5A"/>
    <w:rsid w:val="007C06CB"/>
    <w:rsid w:val="007C2939"/>
    <w:rsid w:val="007C30C4"/>
    <w:rsid w:val="007C5C1E"/>
    <w:rsid w:val="007D04F6"/>
    <w:rsid w:val="007D0B98"/>
    <w:rsid w:val="007D238C"/>
    <w:rsid w:val="007D6530"/>
    <w:rsid w:val="007E5B26"/>
    <w:rsid w:val="007E7AB9"/>
    <w:rsid w:val="007F268E"/>
    <w:rsid w:val="007F327B"/>
    <w:rsid w:val="007F33BF"/>
    <w:rsid w:val="007F426D"/>
    <w:rsid w:val="007F68AA"/>
    <w:rsid w:val="00803E3F"/>
    <w:rsid w:val="00807A74"/>
    <w:rsid w:val="00807EE0"/>
    <w:rsid w:val="00810C13"/>
    <w:rsid w:val="00811E6D"/>
    <w:rsid w:val="00824696"/>
    <w:rsid w:val="00826CE6"/>
    <w:rsid w:val="00834166"/>
    <w:rsid w:val="00842D82"/>
    <w:rsid w:val="00844767"/>
    <w:rsid w:val="008469D6"/>
    <w:rsid w:val="00846F00"/>
    <w:rsid w:val="0084729E"/>
    <w:rsid w:val="008520CA"/>
    <w:rsid w:val="00853F28"/>
    <w:rsid w:val="00854A0E"/>
    <w:rsid w:val="00857EEA"/>
    <w:rsid w:val="00862E28"/>
    <w:rsid w:val="00862F60"/>
    <w:rsid w:val="00863441"/>
    <w:rsid w:val="00864A05"/>
    <w:rsid w:val="00864AEF"/>
    <w:rsid w:val="0086749E"/>
    <w:rsid w:val="00873A65"/>
    <w:rsid w:val="00874A4E"/>
    <w:rsid w:val="008762F2"/>
    <w:rsid w:val="008875DE"/>
    <w:rsid w:val="00891F6F"/>
    <w:rsid w:val="0089285F"/>
    <w:rsid w:val="00897882"/>
    <w:rsid w:val="00897AD6"/>
    <w:rsid w:val="008A20C9"/>
    <w:rsid w:val="008A46AA"/>
    <w:rsid w:val="008A521B"/>
    <w:rsid w:val="008C00F4"/>
    <w:rsid w:val="008C3B4C"/>
    <w:rsid w:val="008C5AC1"/>
    <w:rsid w:val="008C5B3E"/>
    <w:rsid w:val="008C650B"/>
    <w:rsid w:val="008C72B8"/>
    <w:rsid w:val="008D5246"/>
    <w:rsid w:val="008D771F"/>
    <w:rsid w:val="008E208A"/>
    <w:rsid w:val="008E3656"/>
    <w:rsid w:val="008E438A"/>
    <w:rsid w:val="008E5261"/>
    <w:rsid w:val="008F2C2E"/>
    <w:rsid w:val="008F3176"/>
    <w:rsid w:val="008F5712"/>
    <w:rsid w:val="00900497"/>
    <w:rsid w:val="00904E20"/>
    <w:rsid w:val="00915A76"/>
    <w:rsid w:val="00916F5F"/>
    <w:rsid w:val="00916F64"/>
    <w:rsid w:val="009173AC"/>
    <w:rsid w:val="009235A4"/>
    <w:rsid w:val="00925859"/>
    <w:rsid w:val="00930DBD"/>
    <w:rsid w:val="00931894"/>
    <w:rsid w:val="00932AEB"/>
    <w:rsid w:val="00933897"/>
    <w:rsid w:val="00936259"/>
    <w:rsid w:val="00940D49"/>
    <w:rsid w:val="00941C19"/>
    <w:rsid w:val="00942899"/>
    <w:rsid w:val="00944C69"/>
    <w:rsid w:val="00945356"/>
    <w:rsid w:val="00947570"/>
    <w:rsid w:val="00951502"/>
    <w:rsid w:val="009515F5"/>
    <w:rsid w:val="00953236"/>
    <w:rsid w:val="0095364D"/>
    <w:rsid w:val="00955121"/>
    <w:rsid w:val="00955838"/>
    <w:rsid w:val="00963E75"/>
    <w:rsid w:val="00966814"/>
    <w:rsid w:val="00972D06"/>
    <w:rsid w:val="009744A4"/>
    <w:rsid w:val="00974705"/>
    <w:rsid w:val="00976617"/>
    <w:rsid w:val="00976748"/>
    <w:rsid w:val="0097690F"/>
    <w:rsid w:val="0097777E"/>
    <w:rsid w:val="009803AA"/>
    <w:rsid w:val="0098244C"/>
    <w:rsid w:val="0098379E"/>
    <w:rsid w:val="009863C8"/>
    <w:rsid w:val="00986640"/>
    <w:rsid w:val="00990154"/>
    <w:rsid w:val="009A0FBD"/>
    <w:rsid w:val="009A4EB1"/>
    <w:rsid w:val="009A7377"/>
    <w:rsid w:val="009C09EE"/>
    <w:rsid w:val="009C7647"/>
    <w:rsid w:val="009D2FE6"/>
    <w:rsid w:val="009D59C3"/>
    <w:rsid w:val="009D7C2B"/>
    <w:rsid w:val="009E064E"/>
    <w:rsid w:val="009E0F21"/>
    <w:rsid w:val="009E4FAA"/>
    <w:rsid w:val="009E5D9C"/>
    <w:rsid w:val="00A06B29"/>
    <w:rsid w:val="00A1008A"/>
    <w:rsid w:val="00A125C0"/>
    <w:rsid w:val="00A13195"/>
    <w:rsid w:val="00A14BED"/>
    <w:rsid w:val="00A2012A"/>
    <w:rsid w:val="00A21BAA"/>
    <w:rsid w:val="00A24703"/>
    <w:rsid w:val="00A377F1"/>
    <w:rsid w:val="00A44C23"/>
    <w:rsid w:val="00A47067"/>
    <w:rsid w:val="00A47FD4"/>
    <w:rsid w:val="00A57CAA"/>
    <w:rsid w:val="00A635A2"/>
    <w:rsid w:val="00A75A19"/>
    <w:rsid w:val="00A81985"/>
    <w:rsid w:val="00A84400"/>
    <w:rsid w:val="00A8531D"/>
    <w:rsid w:val="00A871E3"/>
    <w:rsid w:val="00A909E6"/>
    <w:rsid w:val="00A92002"/>
    <w:rsid w:val="00A92323"/>
    <w:rsid w:val="00A93F70"/>
    <w:rsid w:val="00A95890"/>
    <w:rsid w:val="00A96428"/>
    <w:rsid w:val="00AA19B9"/>
    <w:rsid w:val="00AB035F"/>
    <w:rsid w:val="00AB1127"/>
    <w:rsid w:val="00AB69DD"/>
    <w:rsid w:val="00AC7F03"/>
    <w:rsid w:val="00AD4180"/>
    <w:rsid w:val="00AD61ED"/>
    <w:rsid w:val="00AD74A3"/>
    <w:rsid w:val="00AE0FAB"/>
    <w:rsid w:val="00AE37B5"/>
    <w:rsid w:val="00AE4D51"/>
    <w:rsid w:val="00AF51A8"/>
    <w:rsid w:val="00AF52F1"/>
    <w:rsid w:val="00AF66F2"/>
    <w:rsid w:val="00AF6FA0"/>
    <w:rsid w:val="00B01CD1"/>
    <w:rsid w:val="00B02092"/>
    <w:rsid w:val="00B13E17"/>
    <w:rsid w:val="00B141FC"/>
    <w:rsid w:val="00B1448A"/>
    <w:rsid w:val="00B14C5C"/>
    <w:rsid w:val="00B257F0"/>
    <w:rsid w:val="00B300A2"/>
    <w:rsid w:val="00B300BE"/>
    <w:rsid w:val="00B32A2D"/>
    <w:rsid w:val="00B3528F"/>
    <w:rsid w:val="00B35A9B"/>
    <w:rsid w:val="00B369B2"/>
    <w:rsid w:val="00B374D3"/>
    <w:rsid w:val="00B3763D"/>
    <w:rsid w:val="00B41D99"/>
    <w:rsid w:val="00B52844"/>
    <w:rsid w:val="00B54296"/>
    <w:rsid w:val="00B54321"/>
    <w:rsid w:val="00B57063"/>
    <w:rsid w:val="00B617F5"/>
    <w:rsid w:val="00B63A20"/>
    <w:rsid w:val="00B647F5"/>
    <w:rsid w:val="00B64EED"/>
    <w:rsid w:val="00B67C92"/>
    <w:rsid w:val="00B70635"/>
    <w:rsid w:val="00B813DC"/>
    <w:rsid w:val="00B815B5"/>
    <w:rsid w:val="00B81ABC"/>
    <w:rsid w:val="00B8346E"/>
    <w:rsid w:val="00B86657"/>
    <w:rsid w:val="00B95134"/>
    <w:rsid w:val="00BA475E"/>
    <w:rsid w:val="00BB306A"/>
    <w:rsid w:val="00BB386D"/>
    <w:rsid w:val="00BB61FA"/>
    <w:rsid w:val="00BC40DA"/>
    <w:rsid w:val="00BC52A4"/>
    <w:rsid w:val="00BC54DE"/>
    <w:rsid w:val="00BC790A"/>
    <w:rsid w:val="00BD1B03"/>
    <w:rsid w:val="00BD2B30"/>
    <w:rsid w:val="00BD2B80"/>
    <w:rsid w:val="00BD3213"/>
    <w:rsid w:val="00BE06F8"/>
    <w:rsid w:val="00BE5F94"/>
    <w:rsid w:val="00BE6F22"/>
    <w:rsid w:val="00BE7D79"/>
    <w:rsid w:val="00BF04E9"/>
    <w:rsid w:val="00BF177C"/>
    <w:rsid w:val="00BF453A"/>
    <w:rsid w:val="00BF6D1C"/>
    <w:rsid w:val="00C03EBA"/>
    <w:rsid w:val="00C12621"/>
    <w:rsid w:val="00C129DC"/>
    <w:rsid w:val="00C12D0B"/>
    <w:rsid w:val="00C14BE7"/>
    <w:rsid w:val="00C20376"/>
    <w:rsid w:val="00C22282"/>
    <w:rsid w:val="00C303C5"/>
    <w:rsid w:val="00C3380A"/>
    <w:rsid w:val="00C363EE"/>
    <w:rsid w:val="00C378A2"/>
    <w:rsid w:val="00C403D0"/>
    <w:rsid w:val="00C4309E"/>
    <w:rsid w:val="00C4375A"/>
    <w:rsid w:val="00C46B87"/>
    <w:rsid w:val="00C47958"/>
    <w:rsid w:val="00C511D5"/>
    <w:rsid w:val="00C54EBF"/>
    <w:rsid w:val="00C56E90"/>
    <w:rsid w:val="00C57ACD"/>
    <w:rsid w:val="00C61BB0"/>
    <w:rsid w:val="00C62326"/>
    <w:rsid w:val="00C70A4C"/>
    <w:rsid w:val="00C71720"/>
    <w:rsid w:val="00C730B2"/>
    <w:rsid w:val="00C748D1"/>
    <w:rsid w:val="00C76F97"/>
    <w:rsid w:val="00C771A5"/>
    <w:rsid w:val="00C80D13"/>
    <w:rsid w:val="00C81319"/>
    <w:rsid w:val="00C836CA"/>
    <w:rsid w:val="00C8393A"/>
    <w:rsid w:val="00C83DBB"/>
    <w:rsid w:val="00C91665"/>
    <w:rsid w:val="00C9492A"/>
    <w:rsid w:val="00C96D9D"/>
    <w:rsid w:val="00CA31BB"/>
    <w:rsid w:val="00CA6E80"/>
    <w:rsid w:val="00CB0EA9"/>
    <w:rsid w:val="00CB4330"/>
    <w:rsid w:val="00CB69B2"/>
    <w:rsid w:val="00CB6FBD"/>
    <w:rsid w:val="00CC2437"/>
    <w:rsid w:val="00CC69EE"/>
    <w:rsid w:val="00CD1982"/>
    <w:rsid w:val="00CD3648"/>
    <w:rsid w:val="00CD4CF1"/>
    <w:rsid w:val="00CD5036"/>
    <w:rsid w:val="00CD5114"/>
    <w:rsid w:val="00CD53A2"/>
    <w:rsid w:val="00CD69A0"/>
    <w:rsid w:val="00CF2C3B"/>
    <w:rsid w:val="00CF38C4"/>
    <w:rsid w:val="00CF6B84"/>
    <w:rsid w:val="00CF7F5A"/>
    <w:rsid w:val="00D02E2B"/>
    <w:rsid w:val="00D0593A"/>
    <w:rsid w:val="00D141DC"/>
    <w:rsid w:val="00D15B8B"/>
    <w:rsid w:val="00D1714E"/>
    <w:rsid w:val="00D21A7D"/>
    <w:rsid w:val="00D23F5B"/>
    <w:rsid w:val="00D25E89"/>
    <w:rsid w:val="00D26947"/>
    <w:rsid w:val="00D3045C"/>
    <w:rsid w:val="00D36AC3"/>
    <w:rsid w:val="00D377EF"/>
    <w:rsid w:val="00D37D4A"/>
    <w:rsid w:val="00D41C34"/>
    <w:rsid w:val="00D43B3D"/>
    <w:rsid w:val="00D46CCB"/>
    <w:rsid w:val="00D50E3E"/>
    <w:rsid w:val="00D5106B"/>
    <w:rsid w:val="00D5293D"/>
    <w:rsid w:val="00D5706F"/>
    <w:rsid w:val="00D61861"/>
    <w:rsid w:val="00D6308C"/>
    <w:rsid w:val="00D63F39"/>
    <w:rsid w:val="00D66C9F"/>
    <w:rsid w:val="00D66DD1"/>
    <w:rsid w:val="00D676A9"/>
    <w:rsid w:val="00D70C5A"/>
    <w:rsid w:val="00D72786"/>
    <w:rsid w:val="00D74A68"/>
    <w:rsid w:val="00D8004A"/>
    <w:rsid w:val="00D800FC"/>
    <w:rsid w:val="00D81EDC"/>
    <w:rsid w:val="00D94178"/>
    <w:rsid w:val="00D94447"/>
    <w:rsid w:val="00D9711C"/>
    <w:rsid w:val="00D97DA3"/>
    <w:rsid w:val="00DA18AF"/>
    <w:rsid w:val="00DB3992"/>
    <w:rsid w:val="00DB6E94"/>
    <w:rsid w:val="00DC12F9"/>
    <w:rsid w:val="00DC26BB"/>
    <w:rsid w:val="00DC4084"/>
    <w:rsid w:val="00DC46F0"/>
    <w:rsid w:val="00DD5561"/>
    <w:rsid w:val="00DE409E"/>
    <w:rsid w:val="00DF36F8"/>
    <w:rsid w:val="00DF5C64"/>
    <w:rsid w:val="00E0157D"/>
    <w:rsid w:val="00E0236F"/>
    <w:rsid w:val="00E10EBE"/>
    <w:rsid w:val="00E242B5"/>
    <w:rsid w:val="00E2635A"/>
    <w:rsid w:val="00E37A18"/>
    <w:rsid w:val="00E40339"/>
    <w:rsid w:val="00E43AAD"/>
    <w:rsid w:val="00E571C4"/>
    <w:rsid w:val="00E57B2D"/>
    <w:rsid w:val="00E641ED"/>
    <w:rsid w:val="00E72E28"/>
    <w:rsid w:val="00E7319F"/>
    <w:rsid w:val="00E75CC6"/>
    <w:rsid w:val="00E81095"/>
    <w:rsid w:val="00E8189C"/>
    <w:rsid w:val="00E82936"/>
    <w:rsid w:val="00E85B12"/>
    <w:rsid w:val="00E90000"/>
    <w:rsid w:val="00E9496D"/>
    <w:rsid w:val="00E95367"/>
    <w:rsid w:val="00E96426"/>
    <w:rsid w:val="00E97621"/>
    <w:rsid w:val="00EA3ECE"/>
    <w:rsid w:val="00EA64B6"/>
    <w:rsid w:val="00EB134F"/>
    <w:rsid w:val="00EB1385"/>
    <w:rsid w:val="00EB2634"/>
    <w:rsid w:val="00EB359E"/>
    <w:rsid w:val="00EB6ACD"/>
    <w:rsid w:val="00EC00D5"/>
    <w:rsid w:val="00EC03F8"/>
    <w:rsid w:val="00EC13DD"/>
    <w:rsid w:val="00EC15C9"/>
    <w:rsid w:val="00EC5644"/>
    <w:rsid w:val="00EC60BB"/>
    <w:rsid w:val="00EC7219"/>
    <w:rsid w:val="00ED096C"/>
    <w:rsid w:val="00ED13B4"/>
    <w:rsid w:val="00ED37E7"/>
    <w:rsid w:val="00ED7524"/>
    <w:rsid w:val="00ED7813"/>
    <w:rsid w:val="00EF0E10"/>
    <w:rsid w:val="00EF1CE3"/>
    <w:rsid w:val="00EF3E58"/>
    <w:rsid w:val="00EF41DF"/>
    <w:rsid w:val="00F000E9"/>
    <w:rsid w:val="00F01856"/>
    <w:rsid w:val="00F0414E"/>
    <w:rsid w:val="00F06377"/>
    <w:rsid w:val="00F074B2"/>
    <w:rsid w:val="00F10918"/>
    <w:rsid w:val="00F10A38"/>
    <w:rsid w:val="00F13A37"/>
    <w:rsid w:val="00F16BA9"/>
    <w:rsid w:val="00F2662E"/>
    <w:rsid w:val="00F34F1C"/>
    <w:rsid w:val="00F40B98"/>
    <w:rsid w:val="00F5030C"/>
    <w:rsid w:val="00F51FD9"/>
    <w:rsid w:val="00F5319F"/>
    <w:rsid w:val="00F63CC9"/>
    <w:rsid w:val="00F64434"/>
    <w:rsid w:val="00F67D31"/>
    <w:rsid w:val="00F715EB"/>
    <w:rsid w:val="00F72F64"/>
    <w:rsid w:val="00F750B8"/>
    <w:rsid w:val="00F759E3"/>
    <w:rsid w:val="00F75CAE"/>
    <w:rsid w:val="00F77960"/>
    <w:rsid w:val="00F81103"/>
    <w:rsid w:val="00F827F2"/>
    <w:rsid w:val="00F8387B"/>
    <w:rsid w:val="00F87359"/>
    <w:rsid w:val="00F901A1"/>
    <w:rsid w:val="00F92633"/>
    <w:rsid w:val="00F93542"/>
    <w:rsid w:val="00F93C41"/>
    <w:rsid w:val="00F9483E"/>
    <w:rsid w:val="00FA2E23"/>
    <w:rsid w:val="00FA6C21"/>
    <w:rsid w:val="00FA6E84"/>
    <w:rsid w:val="00FB065B"/>
    <w:rsid w:val="00FB0890"/>
    <w:rsid w:val="00FB1350"/>
    <w:rsid w:val="00FB6C2B"/>
    <w:rsid w:val="00FB7CDC"/>
    <w:rsid w:val="00FD403F"/>
    <w:rsid w:val="00FD6A8D"/>
    <w:rsid w:val="00FE7397"/>
    <w:rsid w:val="00FE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84FA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4FA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4F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4FA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4FA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4F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4FA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4FA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84FA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4FA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4FA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84FA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84FAE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84FA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84FA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484FA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484FA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484FA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484FAE"/>
    <w:rPr>
      <w:rFonts w:ascii="Cambria" w:hAnsi="Cambria" w:cs="Times New Roman"/>
    </w:rPr>
  </w:style>
  <w:style w:type="paragraph" w:styleId="ListParagraph">
    <w:name w:val="List Paragraph"/>
    <w:basedOn w:val="Normal"/>
    <w:uiPriority w:val="99"/>
    <w:qFormat/>
    <w:rsid w:val="00484FAE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484FAE"/>
    <w:rPr>
      <w:szCs w:val="32"/>
    </w:rPr>
  </w:style>
  <w:style w:type="paragraph" w:styleId="NormalWeb">
    <w:name w:val="Normal (Web)"/>
    <w:basedOn w:val="Normal"/>
    <w:uiPriority w:val="99"/>
    <w:rsid w:val="00944C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220F"/>
    <w:rPr>
      <w:rFonts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rsid w:val="00E242B5"/>
    <w:pPr>
      <w:tabs>
        <w:tab w:val="center" w:pos="4536"/>
        <w:tab w:val="right" w:pos="9072"/>
      </w:tabs>
    </w:pPr>
    <w:rPr>
      <w:rFonts w:ascii="Times New Roman" w:hAnsi="Times New Roman"/>
      <w:lang w:eastAsia="hu-H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242B5"/>
    <w:rPr>
      <w:rFonts w:ascii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rsid w:val="00C22282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2228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222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2228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2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22282"/>
    <w:rPr>
      <w:b/>
      <w:bCs/>
    </w:rPr>
  </w:style>
  <w:style w:type="paragraph" w:styleId="Revision">
    <w:name w:val="Revision"/>
    <w:hidden/>
    <w:uiPriority w:val="99"/>
    <w:semiHidden/>
    <w:rsid w:val="00C22282"/>
    <w:pPr>
      <w:spacing w:after="200" w:line="276" w:lineRule="auto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2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22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484FA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84FAE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B1385"/>
    <w:pPr>
      <w:spacing w:before="60" w:after="60"/>
      <w:jc w:val="center"/>
    </w:pPr>
    <w:rPr>
      <w:rFonts w:ascii="Arial" w:hAnsi="Arial" w:cs="Arial"/>
      <w:b/>
      <w:bCs/>
      <w:sz w:val="36"/>
      <w:lang w:eastAsia="hu-H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B1385"/>
    <w:rPr>
      <w:rFonts w:ascii="Arial" w:hAnsi="Arial" w:cs="Arial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EB1385"/>
    <w:pPr>
      <w:spacing w:before="60" w:after="60"/>
      <w:jc w:val="both"/>
    </w:pPr>
    <w:rPr>
      <w:rFonts w:ascii="Arial" w:hAnsi="Arial" w:cs="Arial"/>
      <w:i/>
      <w:iCs/>
      <w:lang w:eastAsia="hu-H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B1385"/>
    <w:rPr>
      <w:rFonts w:ascii="Arial" w:hAnsi="Arial" w:cs="Arial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EB1385"/>
    <w:pPr>
      <w:spacing w:before="60" w:after="60"/>
      <w:ind w:left="1410"/>
      <w:jc w:val="both"/>
    </w:pPr>
    <w:rPr>
      <w:rFonts w:ascii="Arial" w:hAnsi="Arial" w:cs="Arial"/>
      <w:b/>
      <w:bCs/>
      <w:lang w:eastAsia="hu-H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EB1385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EB1385"/>
    <w:pPr>
      <w:tabs>
        <w:tab w:val="center" w:pos="4536"/>
        <w:tab w:val="right" w:pos="9072"/>
      </w:tabs>
      <w:spacing w:before="60" w:after="60"/>
      <w:jc w:val="both"/>
    </w:pPr>
    <w:rPr>
      <w:rFonts w:ascii="Arial" w:hAnsi="Arial"/>
      <w:lang w:eastAsia="hu-H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B1385"/>
    <w:rPr>
      <w:rFonts w:ascii="Arial" w:hAnsi="Arial" w:cs="Times New Roman"/>
      <w:sz w:val="24"/>
      <w:szCs w:val="24"/>
    </w:rPr>
  </w:style>
  <w:style w:type="paragraph" w:customStyle="1" w:styleId="Szvegtrzsbehzssal21">
    <w:name w:val="Szövegtörzs behúzással 21"/>
    <w:basedOn w:val="Normal"/>
    <w:uiPriority w:val="99"/>
    <w:rsid w:val="00EB1385"/>
    <w:pPr>
      <w:ind w:left="1134"/>
      <w:jc w:val="both"/>
    </w:pPr>
    <w:rPr>
      <w:rFonts w:ascii="Arial" w:hAnsi="Arial"/>
      <w:szCs w:val="20"/>
      <w:lang w:eastAsia="hu-HU"/>
    </w:rPr>
  </w:style>
  <w:style w:type="paragraph" w:styleId="BodyText3">
    <w:name w:val="Body Text 3"/>
    <w:basedOn w:val="Normal"/>
    <w:link w:val="BodyText3Char"/>
    <w:uiPriority w:val="99"/>
    <w:rsid w:val="00FB06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B065B"/>
    <w:rPr>
      <w:rFonts w:cs="Times New Roman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484FAE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9D59C3"/>
    <w:rPr>
      <w:rFonts w:ascii="Arial" w:hAnsi="Arial"/>
    </w:rPr>
  </w:style>
  <w:style w:type="paragraph" w:styleId="ListBullet2">
    <w:name w:val="List Bullet 2"/>
    <w:basedOn w:val="Normal"/>
    <w:uiPriority w:val="99"/>
    <w:rsid w:val="001C79EE"/>
    <w:pPr>
      <w:numPr>
        <w:numId w:val="4"/>
      </w:numPr>
    </w:pPr>
  </w:style>
  <w:style w:type="paragraph" w:styleId="ListBullet3">
    <w:name w:val="List Bullet 3"/>
    <w:basedOn w:val="Normal"/>
    <w:uiPriority w:val="99"/>
    <w:rsid w:val="001C79EE"/>
    <w:pPr>
      <w:numPr>
        <w:numId w:val="5"/>
      </w:numPr>
    </w:pPr>
  </w:style>
  <w:style w:type="paragraph" w:styleId="ListBullet4">
    <w:name w:val="List Bullet 4"/>
    <w:basedOn w:val="Normal"/>
    <w:uiPriority w:val="99"/>
    <w:rsid w:val="001C79EE"/>
    <w:pPr>
      <w:numPr>
        <w:numId w:val="6"/>
      </w:numPr>
    </w:pPr>
  </w:style>
  <w:style w:type="paragraph" w:styleId="TOC2">
    <w:name w:val="toc 2"/>
    <w:basedOn w:val="Normal"/>
    <w:next w:val="Normal"/>
    <w:autoRedefine/>
    <w:uiPriority w:val="99"/>
    <w:rsid w:val="00EC60BB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EC60BB"/>
    <w:pPr>
      <w:ind w:left="440"/>
    </w:pPr>
  </w:style>
  <w:style w:type="character" w:styleId="FollowedHyperlink">
    <w:name w:val="FollowedHyperlink"/>
    <w:basedOn w:val="DefaultParagraphFont"/>
    <w:uiPriority w:val="99"/>
    <w:semiHidden/>
    <w:rsid w:val="00626569"/>
    <w:rPr>
      <w:rFonts w:cs="Times New Roman"/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rsid w:val="0042220F"/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484FA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84FAE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84FA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484FAE"/>
    <w:rPr>
      <w:rFonts w:ascii="Calibri" w:hAnsi="Calibri" w:cs="Times New Roman"/>
      <w:b/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484FAE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484FAE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484FA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484FAE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99"/>
    <w:qFormat/>
    <w:rsid w:val="00484FAE"/>
    <w:rPr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484FAE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484FAE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484FAE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484FAE"/>
    <w:rPr>
      <w:rFonts w:ascii="Cambria" w:hAnsi="Cambria" w:cs="Times New Roman"/>
      <w:b/>
      <w:i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8E438A"/>
    <w:rPr>
      <w:rFonts w:ascii="Arial" w:hAnsi="Arial"/>
      <w:sz w:val="20"/>
      <w:szCs w:val="20"/>
      <w:lang w:eastAsia="hu-H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E438A"/>
    <w:rPr>
      <w:rFonts w:ascii="Arial" w:hAnsi="Arial" w:cs="Times New Roman"/>
    </w:rPr>
  </w:style>
  <w:style w:type="character" w:styleId="FootnoteReference">
    <w:name w:val="footnote reference"/>
    <w:basedOn w:val="DefaultParagraphFont"/>
    <w:uiPriority w:val="99"/>
    <w:semiHidden/>
    <w:rsid w:val="008E438A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7732A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"/>
    <w:basedOn w:val="Normal"/>
    <w:uiPriority w:val="99"/>
    <w:rsid w:val="00D5106B"/>
    <w:pPr>
      <w:spacing w:before="120"/>
      <w:ind w:left="2127"/>
      <w:jc w:val="both"/>
    </w:pPr>
    <w:rPr>
      <w:rFonts w:ascii="Arial" w:hAnsi="Arial" w:cs="Arial"/>
      <w:szCs w:val="20"/>
      <w:lang w:eastAsia="hu-HU"/>
    </w:rPr>
  </w:style>
  <w:style w:type="paragraph" w:styleId="BodyTextIndent">
    <w:name w:val="Body Text Indent"/>
    <w:basedOn w:val="Normal"/>
    <w:link w:val="BodyTextIndentChar"/>
    <w:uiPriority w:val="99"/>
    <w:semiHidden/>
    <w:rsid w:val="00AF51A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F51A8"/>
    <w:rPr>
      <w:rFonts w:cs="Times New Roman"/>
      <w:sz w:val="24"/>
      <w:szCs w:val="24"/>
      <w:lang w:eastAsia="en-US"/>
    </w:rPr>
  </w:style>
  <w:style w:type="paragraph" w:customStyle="1" w:styleId="DecimalAligned">
    <w:name w:val="Decimal Aligned"/>
    <w:basedOn w:val="Normal"/>
    <w:uiPriority w:val="99"/>
    <w:rsid w:val="00846F00"/>
    <w:pPr>
      <w:tabs>
        <w:tab w:val="decimal" w:pos="360"/>
      </w:tabs>
      <w:spacing w:after="200" w:line="276" w:lineRule="auto"/>
    </w:pPr>
    <w:rPr>
      <w:sz w:val="22"/>
      <w:szCs w:val="22"/>
    </w:rPr>
  </w:style>
  <w:style w:type="table" w:styleId="MediumShading2-Accent5">
    <w:name w:val="Medium Shading 2 Accent 5"/>
    <w:basedOn w:val="TableNormal"/>
    <w:uiPriority w:val="99"/>
    <w:rsid w:val="00846F00"/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uiPriority w:val="99"/>
    <w:rsid w:val="006915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Ajnlatsablon">
    <w:name w:val="Ajánlatsablon"/>
    <w:basedOn w:val="LightGrid-Accent1"/>
    <w:uiPriority w:val="99"/>
    <w:rsid w:val="0097777E"/>
    <w:rPr>
      <w:rFonts w:ascii="Arial" w:hAnsi="Arial" w:cs="Calibri"/>
      <w:sz w:val="24"/>
    </w:rPr>
    <w:tblPr>
      <w:tblStyleRowBandSize w:val="1"/>
      <w:tblStyleColBandSize w:val="1"/>
      <w:tblInd w:w="0" w:type="dxa"/>
      <w:tblBorders>
        <w:top w:val="single" w:sz="4" w:space="0" w:color="8DB3E2"/>
        <w:left w:val="single" w:sz="4" w:space="0" w:color="8DB3E2"/>
        <w:bottom w:val="single" w:sz="4" w:space="0" w:color="8DB3E2"/>
        <w:right w:val="single" w:sz="4" w:space="0" w:color="8DB3E2"/>
        <w:insideH w:val="single" w:sz="4" w:space="0" w:color="8DB3E2"/>
        <w:insideV w:val="single" w:sz="4" w:space="0" w:color="8DB3E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  <w:jc w:val="center"/>
      </w:pPr>
      <w:rPr>
        <w:rFonts w:ascii="Arial" w:eastAsia="Times New Roman" w:hAnsi="Arial" w:cs="Times New Roman"/>
        <w:b w:val="0"/>
        <w:bCs/>
        <w:color w:val="FFFFFF"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244994"/>
      </w:tcPr>
    </w:tblStylePr>
    <w:tblStylePr w:type="lastRow">
      <w:pPr>
        <w:spacing w:before="0" w:after="0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pPr>
        <w:jc w:val="left"/>
      </w:pPr>
      <w:rPr>
        <w:rFonts w:ascii="Arial" w:eastAsia="Times New Roman" w:hAnsi="Arial" w:cs="Times New Roman"/>
        <w:b w:val="0"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Calibri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BE5F1"/>
      </w:tcPr>
    </w:tblStylePr>
    <w:tblStylePr w:type="band2Horz">
      <w:rPr>
        <w:rFonts w:cs="Calibri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ACC8EA"/>
      </w:tcPr>
    </w:tblStylePr>
  </w:style>
  <w:style w:type="table" w:styleId="LightGrid-Accent1">
    <w:name w:val="Light Grid Accent 1"/>
    <w:basedOn w:val="TableNormal"/>
    <w:uiPriority w:val="99"/>
    <w:rsid w:val="0097777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numbering" w:styleId="111111">
    <w:name w:val="Outline List 2"/>
    <w:basedOn w:val="NoList"/>
    <w:uiPriority w:val="99"/>
    <w:semiHidden/>
    <w:unhideWhenUsed/>
    <w:rsid w:val="0038091A"/>
    <w:pPr>
      <w:numPr>
        <w:numId w:val="10"/>
      </w:numPr>
    </w:pPr>
  </w:style>
  <w:style w:type="numbering" w:customStyle="1" w:styleId="Stlus1">
    <w:name w:val="Stílus1"/>
    <w:rsid w:val="0038091A"/>
    <w:pPr>
      <w:numPr>
        <w:numId w:val="2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0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2</Pages>
  <Words>226</Words>
  <Characters>1562</Characters>
  <Application>Microsoft Office Outlook</Application>
  <DocSecurity>0</DocSecurity>
  <Lines>0</Lines>
  <Paragraphs>0</Paragraphs>
  <ScaleCrop>false</ScaleCrop>
  <Company>Magyar Posta Zrt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Európa+ csomag árajánlat sablon</dc:title>
  <dc:subject/>
  <dc:creator>VassJu</dc:creator>
  <cp:keywords/>
  <dc:description/>
  <cp:lastModifiedBy>Posta</cp:lastModifiedBy>
  <cp:revision>13</cp:revision>
  <cp:lastPrinted>2011-11-29T13:04:00Z</cp:lastPrinted>
  <dcterms:created xsi:type="dcterms:W3CDTF">2015-12-17T10:29:00Z</dcterms:created>
  <dcterms:modified xsi:type="dcterms:W3CDTF">2016-04-27T11:25:00Z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Dokumentum</vt:lpwstr>
  </property>
  <property fmtid="{D5CDD505-2E9C-101B-9397-08002B2CF9AE}" pid="3" name="Nézet:">
    <vt:lpwstr>;#SZÉM;#PH KKV;#</vt:lpwstr>
  </property>
  <property fmtid="{D5CDD505-2E9C-101B-9397-08002B2CF9AE}" pid="4" name="Termékkör">
    <vt:lpwstr>;#Logisztika;#Nemzetközi;#</vt:lpwstr>
  </property>
  <property fmtid="{D5CDD505-2E9C-101B-9397-08002B2CF9AE}" pid="5" name="Pénzügyi szolgáltatások">
    <vt:lpwstr/>
  </property>
  <property fmtid="{D5CDD505-2E9C-101B-9397-08002B2CF9AE}" pid="6" name="Részletes termékkör">
    <vt:lpwstr>;#Külföld;#</vt:lpwstr>
  </property>
  <property fmtid="{D5CDD505-2E9C-101B-9397-08002B2CF9AE}" pid="7" name="Ált. szerződési feltételek">
    <vt:lpwstr/>
  </property>
  <property fmtid="{D5CDD505-2E9C-101B-9397-08002B2CF9AE}" pid="8" name="Levél és csomag kényelmi szolgáltatások">
    <vt:lpwstr/>
  </property>
  <property fmtid="{D5CDD505-2E9C-101B-9397-08002B2CF9AE}" pid="9" name="Csomag típusok">
    <vt:lpwstr>;#Európa+ csomag;#</vt:lpwstr>
  </property>
  <property fmtid="{D5CDD505-2E9C-101B-9397-08002B2CF9AE}" pid="10" name="Téma:">
    <vt:lpwstr>;#Árajánlat sablonok;#</vt:lpwstr>
  </property>
  <property fmtid="{D5CDD505-2E9C-101B-9397-08002B2CF9AE}" pid="11" name="Al-téma">
    <vt:lpwstr>;#Árajánlat sablonok - Ajánlatadás;#</vt:lpwstr>
  </property>
  <property fmtid="{D5CDD505-2E9C-101B-9397-08002B2CF9AE}" pid="12" name="Üzletszabályzat">
    <vt:lpwstr/>
  </property>
</Properties>
</file>